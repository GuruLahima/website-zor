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D1528" w:rsidRDefault="00192816">
      <w:pPr>
        <w:rPr>
          <w:b/>
          <w:lang w:val="en-US"/>
        </w:rPr>
      </w:pPr>
      <w:r>
        <w:rPr>
          <w:b/>
          <w:lang w:val="en-US"/>
        </w:rPr>
        <w:t>Bio:</w:t>
      </w:r>
    </w:p>
    <w:p w14:paraId="00000002" w14:textId="69AAF578" w:rsidR="000D1528" w:rsidRDefault="00192816">
      <w:del w:id="0" w:author="Nevenka Nikolik" w:date="2024-12-23T10:09:00Z">
        <w:r w:rsidDel="009203DD">
          <w:rPr>
            <w:b/>
            <w:lang w:val="en-US"/>
          </w:rPr>
          <w:delText>z</w:delText>
        </w:r>
        <w:r w:rsidDel="009203DD">
          <w:rPr>
            <w:b/>
          </w:rPr>
          <w:delText xml:space="preserve">orica </w:delText>
        </w:r>
      </w:del>
      <w:ins w:id="1" w:author="Nevenka Nikolik" w:date="2024-12-23T10:09:00Z">
        <w:r w:rsidR="009203DD">
          <w:rPr>
            <w:b/>
            <w:lang w:val="en-US"/>
          </w:rPr>
          <w:t>Z</w:t>
        </w:r>
        <w:r w:rsidR="009203DD">
          <w:rPr>
            <w:b/>
          </w:rPr>
          <w:t xml:space="preserve">orica </w:t>
        </w:r>
      </w:ins>
      <w:del w:id="2" w:author="Nevenka Nikolik" w:date="2024-12-23T10:09:00Z">
        <w:r w:rsidDel="009203DD">
          <w:rPr>
            <w:b/>
            <w:lang w:val="en-US"/>
          </w:rPr>
          <w:delText>z</w:delText>
        </w:r>
        <w:r w:rsidDel="009203DD">
          <w:rPr>
            <w:b/>
          </w:rPr>
          <w:delText>afirovska</w:delText>
        </w:r>
        <w:r w:rsidDel="009203DD">
          <w:delText xml:space="preserve"> </w:delText>
        </w:r>
      </w:del>
      <w:ins w:id="3" w:author="Nevenka Nikolik" w:date="2024-12-23T10:09:00Z">
        <w:r w:rsidR="009203DD">
          <w:rPr>
            <w:b/>
            <w:lang w:val="en-US"/>
          </w:rPr>
          <w:t>Z</w:t>
        </w:r>
        <w:r w:rsidR="009203DD">
          <w:rPr>
            <w:b/>
          </w:rPr>
          <w:t>afirovska</w:t>
        </w:r>
        <w:r w:rsidR="009203DD">
          <w:t xml:space="preserve"> </w:t>
        </w:r>
      </w:ins>
      <w:r>
        <w:t xml:space="preserve">is an artist, cultural worker, and a worker, born in Skopje, Yugoslavia. She  graduated </w:t>
      </w:r>
      <w:del w:id="4" w:author="Nevenka Nikolik" w:date="2024-12-23T10:09:00Z">
        <w:r w:rsidDel="009203DD">
          <w:delText xml:space="preserve">at </w:delText>
        </w:r>
      </w:del>
      <w:ins w:id="5" w:author="Nevenka Nikolik" w:date="2024-12-23T10:09:00Z">
        <w:r w:rsidR="009203DD">
          <w:rPr>
            <w:lang w:val="en-US"/>
          </w:rPr>
          <w:t>from</w:t>
        </w:r>
        <w:r w:rsidR="009203DD">
          <w:t xml:space="preserve"> </w:t>
        </w:r>
      </w:ins>
      <w:r>
        <w:t xml:space="preserve">the Faculty of Fine Arts at the </w:t>
      </w:r>
      <w:del w:id="6" w:author="Nevenka Nikolik" w:date="2024-12-23T10:09:00Z">
        <w:r w:rsidDel="009203DD">
          <w:delText xml:space="preserve">University </w:delText>
        </w:r>
      </w:del>
      <w:r>
        <w:t>“</w:t>
      </w:r>
      <w:del w:id="7" w:author="Nevenka Nikolik" w:date="2024-12-23T10:09:00Z">
        <w:r w:rsidDel="009203DD">
          <w:delText>St</w:delText>
        </w:r>
      </w:del>
      <w:ins w:id="8" w:author="Nevenka Nikolik" w:date="2024-12-23T10:09:00Z">
        <w:r w:rsidR="009203DD">
          <w:t>S</w:t>
        </w:r>
        <w:r w:rsidR="009203DD">
          <w:rPr>
            <w:lang w:val="en-US"/>
          </w:rPr>
          <w:t>s</w:t>
        </w:r>
      </w:ins>
      <w:r>
        <w:t>. Cyril and Methodius”</w:t>
      </w:r>
      <w:ins w:id="9" w:author="Nevenka Nikolik" w:date="2024-12-23T10:10:00Z">
        <w:r w:rsidR="009203DD">
          <w:rPr>
            <w:lang w:val="en-US"/>
          </w:rPr>
          <w:t xml:space="preserve"> University in Skopje</w:t>
        </w:r>
      </w:ins>
      <w:ins w:id="10" w:author="Nevenka Nikolik" w:date="2024-12-23T10:11:00Z">
        <w:r w:rsidR="00BF2AF9">
          <w:rPr>
            <w:lang w:val="en-US"/>
          </w:rPr>
          <w:t>.</w:t>
        </w:r>
      </w:ins>
      <w:del w:id="11" w:author="Nevenka Nikolik" w:date="2024-12-23T10:11:00Z">
        <w:r w:rsidDel="00BF2AF9">
          <w:delText>, and s</w:delText>
        </w:r>
      </w:del>
      <w:ins w:id="12" w:author="Nevenka Nikolik" w:date="2024-12-23T10:11:00Z">
        <w:r w:rsidR="00BF2AF9">
          <w:rPr>
            <w:lang w:val="en-US"/>
          </w:rPr>
          <w:t xml:space="preserve"> S</w:t>
        </w:r>
      </w:ins>
      <w:r>
        <w:t>ince 2022</w:t>
      </w:r>
      <w:ins w:id="13" w:author="Nevenka Nikolik" w:date="2024-12-23T10:10:00Z">
        <w:r w:rsidR="009203DD">
          <w:rPr>
            <w:lang w:val="en-US"/>
          </w:rPr>
          <w:t>,</w:t>
        </w:r>
      </w:ins>
      <w:r>
        <w:t xml:space="preserve"> she is a MA candidate </w:t>
      </w:r>
      <w:del w:id="14" w:author="Nevenka Nikolik" w:date="2024-12-23T10:11:00Z">
        <w:r w:rsidDel="00BF2AF9">
          <w:delText xml:space="preserve">on </w:delText>
        </w:r>
      </w:del>
      <w:ins w:id="15" w:author="Nevenka Nikolik" w:date="2024-12-23T10:11:00Z">
        <w:r w:rsidR="00BF2AF9">
          <w:rPr>
            <w:lang w:val="en-US"/>
          </w:rPr>
          <w:t>at</w:t>
        </w:r>
        <w:r w:rsidR="00BF2AF9">
          <w:t xml:space="preserve"> </w:t>
        </w:r>
      </w:ins>
      <w:r>
        <w:t>the same faculty. In between</w:t>
      </w:r>
      <w:ins w:id="16" w:author="Nevenka Nikolik" w:date="2024-12-23T10:12:00Z">
        <w:r w:rsidR="00BF2AF9">
          <w:rPr>
            <w:lang w:val="en-US"/>
          </w:rPr>
          <w:t>,</w:t>
        </w:r>
      </w:ins>
      <w:r>
        <w:t xml:space="preserve"> since 2011, she has been a failed MA candidate in cultural studies at the Institute of Social Sciences and Humanities “Euro-Balkan”. </w:t>
      </w:r>
      <w:del w:id="17" w:author="Nevenka Nikolik" w:date="2024-12-23T10:13:00Z">
        <w:r w:rsidDel="00BF2AF9">
          <w:delText>She works</w:delText>
        </w:r>
      </w:del>
      <w:ins w:id="18" w:author="Nevenka Nikolik" w:date="2024-12-23T10:13:00Z">
        <w:r w:rsidR="00BF2AF9">
          <w:rPr>
            <w:lang w:val="en-US"/>
          </w:rPr>
          <w:t>In her work she deals with</w:t>
        </w:r>
      </w:ins>
      <w:del w:id="19" w:author="Nevenka Nikolik" w:date="2024-12-23T10:13:00Z">
        <w:r w:rsidDel="00BF2AF9">
          <w:delText xml:space="preserve"> on</w:delText>
        </w:r>
      </w:del>
      <w:r>
        <w:t xml:space="preserve"> socio-political topics, such as human trafficking, homelessness, consumerism and ecology, by creating specific</w:t>
      </w:r>
      <w:del w:id="20" w:author="Nevenka Nikolik" w:date="2024-12-23T10:13:00Z">
        <w:r w:rsidDel="00BF2AF9">
          <w:delText>,</w:delText>
        </w:r>
      </w:del>
      <w:r>
        <w:t xml:space="preserve"> time-space installations</w:t>
      </w:r>
      <w:ins w:id="21" w:author="Nevenka Nikolik" w:date="2024-12-23T10:14:00Z">
        <w:r w:rsidR="00BF2AF9">
          <w:rPr>
            <w:lang w:val="en-US"/>
          </w:rPr>
          <w:t>,</w:t>
        </w:r>
      </w:ins>
      <w:del w:id="22" w:author="Nevenka Nikolik" w:date="2024-12-23T10:14:00Z">
        <w:r w:rsidDel="00BF2AF9">
          <w:delText>,</w:delText>
        </w:r>
      </w:del>
      <w:r>
        <w:t xml:space="preserve"> small actions, </w:t>
      </w:r>
      <w:ins w:id="23" w:author="Nevenka Nikolik" w:date="2024-12-23T10:14:00Z">
        <w:r w:rsidR="00BF2AF9">
          <w:rPr>
            <w:lang w:val="en-US"/>
          </w:rPr>
          <w:t>and</w:t>
        </w:r>
      </w:ins>
      <w:del w:id="24" w:author="Nevenka Nikolik" w:date="2024-12-23T10:14:00Z">
        <w:r w:rsidDel="00BF2AF9">
          <w:delText xml:space="preserve">by </w:delText>
        </w:r>
      </w:del>
      <w:ins w:id="25" w:author="Nevenka Nikolik" w:date="2024-12-23T10:14:00Z">
        <w:r w:rsidR="00BF2AF9">
          <w:rPr>
            <w:lang w:val="en-US"/>
          </w:rPr>
          <w:t xml:space="preserve"> </w:t>
        </w:r>
      </w:ins>
      <w:r>
        <w:t xml:space="preserve">using collaborative and volunteering practices. Since 2008, she has been a member of F.R.I.K. (Cultural Development Association Formation) and one of the selectors of the video program part of the FRIK Festival. She is a co-founder of </w:t>
      </w:r>
      <w:ins w:id="26" w:author="Nevenka Nikolik" w:date="2024-12-23T10:14:00Z">
        <w:r w:rsidR="00BF2AF9">
          <w:rPr>
            <w:lang w:val="en-US"/>
          </w:rPr>
          <w:t xml:space="preserve">the </w:t>
        </w:r>
      </w:ins>
      <w:r>
        <w:t>Art I.N.S.T.I.T.U.T. art collective and artist run project space in 2009, and together with six women artists from Skopje, she co-founded the initiative “MOMI” in 2011. In 2013</w:t>
      </w:r>
      <w:ins w:id="27" w:author="Nevenka Nikolik" w:date="2024-12-23T10:15:00Z">
        <w:r w:rsidR="00BF2AF9">
          <w:rPr>
            <w:lang w:val="en-US"/>
          </w:rPr>
          <w:t>,</w:t>
        </w:r>
      </w:ins>
      <w:r>
        <w:t xml:space="preserve"> she initiated </w:t>
      </w:r>
      <w:ins w:id="28" w:author="Nevenka Nikolik" w:date="2024-12-23T10:15:00Z">
        <w:r w:rsidR="00BF2AF9">
          <w:rPr>
            <w:lang w:val="en-US"/>
          </w:rPr>
          <w:t>“</w:t>
        </w:r>
      </w:ins>
      <w:r>
        <w:t>The Space</w:t>
      </w:r>
      <w:ins w:id="29" w:author="Nevenka Nikolik" w:date="2024-12-23T10:15:00Z">
        <w:r w:rsidR="00BF2AF9">
          <w:rPr>
            <w:lang w:val="en-US"/>
          </w:rPr>
          <w:t>”</w:t>
        </w:r>
      </w:ins>
      <w:r>
        <w:t xml:space="preserve">, an art project in </w:t>
      </w:r>
      <w:ins w:id="30" w:author="Nevenka Nikolik" w:date="2024-12-23T10:15:00Z">
        <w:r w:rsidR="00BF2AF9">
          <w:rPr>
            <w:lang w:val="en-US"/>
          </w:rPr>
          <w:t xml:space="preserve">a </w:t>
        </w:r>
      </w:ins>
      <w:r>
        <w:t xml:space="preserve">private space in Skopje, and </w:t>
      </w:r>
      <w:del w:id="31" w:author="Nevenka Nikolik" w:date="2024-12-23T10:15:00Z">
        <w:r w:rsidDel="00BF2AF9">
          <w:delText xml:space="preserve">the </w:delText>
        </w:r>
      </w:del>
      <w:ins w:id="32" w:author="Nevenka Nikolik" w:date="2024-12-23T10:15:00Z">
        <w:r w:rsidR="00BF2AF9">
          <w:rPr>
            <w:lang w:val="en-US"/>
          </w:rPr>
          <w:t>that</w:t>
        </w:r>
        <w:r w:rsidR="00BF2AF9">
          <w:t xml:space="preserve"> </w:t>
        </w:r>
      </w:ins>
      <w:r>
        <w:t>same year she became a member of Jadro - Association of the independent culture scene. In 2014, she was selected for the open call for young artists at the “Agency for Serious Interests” gallery. In 2016, she received the young visual artist award “DENES” of the Center for Contemporary Arts – Skopje</w:t>
      </w:r>
      <w:del w:id="33" w:author="Nevenka Nikolik" w:date="2024-12-23T10:16:00Z">
        <w:r w:rsidDel="00BF2AF9">
          <w:rPr>
            <w:lang w:val="en-US"/>
          </w:rPr>
          <w:delText>,</w:delText>
        </w:r>
      </w:del>
      <w:r>
        <w:t xml:space="preserve"> and</w:t>
      </w:r>
      <w:del w:id="34" w:author="Nevenka Nikolik" w:date="2024-12-23T10:16:00Z">
        <w:r w:rsidDel="00BF2AF9">
          <w:rPr>
            <w:lang w:val="en-US"/>
          </w:rPr>
          <w:delText>,</w:delText>
        </w:r>
      </w:del>
      <w:r>
        <w:t xml:space="preserve"> FRU – Faculty of things that can’t be learned. She works multidisciplinary and has </w:t>
      </w:r>
      <w:ins w:id="35" w:author="Nevenka Nikolik" w:date="2024-12-23T10:16:00Z">
        <w:r w:rsidR="00BF2AF9">
          <w:rPr>
            <w:lang w:val="en-US"/>
          </w:rPr>
          <w:t xml:space="preserve">held </w:t>
        </w:r>
      </w:ins>
      <w:r>
        <w:t>over 20 solo exhibitions, actions, and projects in public and noninstitutional spaces in North Macedonia, New York, Greece, and Germany.</w:t>
      </w:r>
    </w:p>
    <w:p w14:paraId="00000003" w14:textId="77777777" w:rsidR="000D1528" w:rsidRDefault="00192816">
      <w:r>
        <w:rPr>
          <w:lang w:val="en-US"/>
        </w:rPr>
        <w:t>---</w:t>
      </w:r>
    </w:p>
    <w:p w14:paraId="00000004" w14:textId="77777777" w:rsidR="000D1528" w:rsidRDefault="00192816">
      <w:pPr>
        <w:rPr>
          <w:b/>
          <w:bCs/>
        </w:rPr>
      </w:pPr>
      <w:r>
        <w:rPr>
          <w:b/>
          <w:bCs/>
          <w:lang w:val="en-US"/>
        </w:rPr>
        <w:t>Statement:</w:t>
      </w:r>
    </w:p>
    <w:p w14:paraId="00000005" w14:textId="7DAF45EC" w:rsidR="000D1528" w:rsidRDefault="00192816">
      <w:del w:id="36" w:author="Nevenka Nikolik" w:date="2024-12-23T10:17:00Z">
        <w:r w:rsidDel="00BF2AF9">
          <w:rPr>
            <w:lang w:val="en-US"/>
          </w:rPr>
          <w:delText>m</w:delText>
        </w:r>
        <w:r w:rsidDel="00BF2AF9">
          <w:delText xml:space="preserve">y </w:delText>
        </w:r>
      </w:del>
      <w:ins w:id="37" w:author="Nevenka Nikolik" w:date="2024-12-23T10:17:00Z">
        <w:r w:rsidR="00BF2AF9">
          <w:rPr>
            <w:lang w:val="en-US"/>
          </w:rPr>
          <w:t>M</w:t>
        </w:r>
        <w:r w:rsidR="00BF2AF9">
          <w:t xml:space="preserve">y </w:t>
        </w:r>
      </w:ins>
      <w:r>
        <w:t xml:space="preserve">university education was quite classical, individualistic and conservative, so </w:t>
      </w:r>
      <w:del w:id="38" w:author="Nevenka Nikolik" w:date="2024-12-23T10:17:00Z">
        <w:r w:rsidDel="00BF2AF9">
          <w:rPr>
            <w:lang w:val="en-US"/>
          </w:rPr>
          <w:delText>i</w:delText>
        </w:r>
        <w:r w:rsidDel="00BF2AF9">
          <w:delText xml:space="preserve"> </w:delText>
        </w:r>
      </w:del>
      <w:ins w:id="39" w:author="Nevenka Nikolik" w:date="2024-12-23T10:17:00Z">
        <w:r w:rsidR="00BF2AF9">
          <w:rPr>
            <w:lang w:val="en-US"/>
          </w:rPr>
          <w:t>I</w:t>
        </w:r>
        <w:r w:rsidR="00BF2AF9">
          <w:t xml:space="preserve"> </w:t>
        </w:r>
      </w:ins>
      <w:r>
        <w:t xml:space="preserve">constantly try to </w:t>
      </w:r>
      <w:r>
        <w:rPr>
          <w:lang w:val="en-US"/>
        </w:rPr>
        <w:t>avoid the</w:t>
      </w:r>
      <w:r>
        <w:t xml:space="preserve"> formal expression that imposes it. In contrast, my cultural and artistic upbringing is informal, which </w:t>
      </w:r>
      <w:del w:id="40" w:author="Nevenka Nikolik" w:date="2024-12-23T10:17:00Z">
        <w:r w:rsidDel="00BF2AF9">
          <w:rPr>
            <w:lang w:val="en-US"/>
          </w:rPr>
          <w:delText>i</w:delText>
        </w:r>
        <w:r w:rsidDel="00BF2AF9">
          <w:delText xml:space="preserve"> </w:delText>
        </w:r>
      </w:del>
      <w:ins w:id="41" w:author="Nevenka Nikolik" w:date="2024-12-23T10:17:00Z">
        <w:r w:rsidR="00BF2AF9">
          <w:rPr>
            <w:lang w:val="en-US"/>
          </w:rPr>
          <w:t>I</w:t>
        </w:r>
        <w:r w:rsidR="00BF2AF9">
          <w:t xml:space="preserve"> </w:t>
        </w:r>
      </w:ins>
      <w:r>
        <w:t xml:space="preserve">am </w:t>
      </w:r>
      <w:r>
        <w:rPr>
          <w:lang w:val="en-US"/>
        </w:rPr>
        <w:t>continiusly developing</w:t>
      </w:r>
      <w:r>
        <w:t>.</w:t>
      </w:r>
    </w:p>
    <w:p w14:paraId="00000006" w14:textId="3BD2F901" w:rsidR="000D1528" w:rsidRDefault="00192816">
      <w:r>
        <w:t xml:space="preserve">It took me a long time to call myself an artist, to admit that art is a very large part of my identity, </w:t>
      </w:r>
      <w:ins w:id="42" w:author="Nevenka Nikolik" w:date="2024-12-23T10:20:00Z">
        <w:r w:rsidR="00841096">
          <w:rPr>
            <w:lang w:val="en-US"/>
          </w:rPr>
          <w:t>which,</w:t>
        </w:r>
      </w:ins>
      <w:del w:id="43" w:author="Nevenka Nikolik" w:date="2024-12-23T10:20:00Z">
        <w:r w:rsidDel="00841096">
          <w:rPr>
            <w:lang w:val="en-US"/>
          </w:rPr>
          <w:delText>that</w:delText>
        </w:r>
      </w:del>
      <w:r>
        <w:rPr>
          <w:lang w:val="en-US"/>
        </w:rPr>
        <w:t xml:space="preserve"> in different time periods</w:t>
      </w:r>
      <w:ins w:id="44" w:author="Nevenka Nikolik" w:date="2024-12-23T10:20:00Z">
        <w:r w:rsidR="00841096">
          <w:rPr>
            <w:lang w:val="en-US"/>
          </w:rPr>
          <w:t>,</w:t>
        </w:r>
      </w:ins>
      <w:r>
        <w:t xml:space="preserve"> was and still is </w:t>
      </w:r>
      <w:r>
        <w:rPr>
          <w:lang w:val="en-US"/>
        </w:rPr>
        <w:t xml:space="preserve">quite </w:t>
      </w:r>
      <w:r>
        <w:t xml:space="preserve">fluid. 7. About the art that </w:t>
      </w:r>
      <w:del w:id="45" w:author="Nevenka Nikolik" w:date="2024-12-23T10:20:00Z">
        <w:r w:rsidDel="00841096">
          <w:rPr>
            <w:lang w:val="en-US"/>
          </w:rPr>
          <w:delText>i</w:delText>
        </w:r>
        <w:r w:rsidDel="00841096">
          <w:delText xml:space="preserve"> </w:delText>
        </w:r>
      </w:del>
      <w:ins w:id="46" w:author="Nevenka Nikolik" w:date="2024-12-23T10:20:00Z">
        <w:r w:rsidR="00841096">
          <w:rPr>
            <w:lang w:val="en-US"/>
          </w:rPr>
          <w:t>I</w:t>
        </w:r>
        <w:r w:rsidR="00841096">
          <w:t xml:space="preserve"> </w:t>
        </w:r>
      </w:ins>
      <w:r>
        <w:t xml:space="preserve">create, </w:t>
      </w:r>
      <w:del w:id="47" w:author="Nevenka Nikolik" w:date="2024-12-23T10:20:00Z">
        <w:r w:rsidDel="00841096">
          <w:rPr>
            <w:lang w:val="en-US"/>
          </w:rPr>
          <w:delText xml:space="preserve">with certainty </w:delText>
        </w:r>
      </w:del>
      <w:del w:id="48" w:author="Nevenka Nikolik" w:date="2024-12-23T10:21:00Z">
        <w:r w:rsidDel="00841096">
          <w:rPr>
            <w:lang w:val="en-US"/>
          </w:rPr>
          <w:delText>i</w:delText>
        </w:r>
      </w:del>
      <w:ins w:id="49" w:author="Nevenka Nikolik" w:date="2024-12-23T10:21:00Z">
        <w:r w:rsidR="00841096">
          <w:rPr>
            <w:lang w:val="en-US"/>
          </w:rPr>
          <w:t>I</w:t>
        </w:r>
      </w:ins>
      <w:r>
        <w:t xml:space="preserve"> can </w:t>
      </w:r>
      <w:r>
        <w:rPr>
          <w:lang w:val="en-US"/>
        </w:rPr>
        <w:t xml:space="preserve">acknowledge </w:t>
      </w:r>
      <w:ins w:id="50" w:author="Nevenka Nikolik" w:date="2024-12-23T10:21:00Z">
        <w:r w:rsidR="00841096">
          <w:rPr>
            <w:lang w:val="en-US"/>
          </w:rPr>
          <w:t>with certainty</w:t>
        </w:r>
        <w:r w:rsidR="00841096">
          <w:t xml:space="preserve"> </w:t>
        </w:r>
      </w:ins>
      <w:r>
        <w:t xml:space="preserve">that it is intertwined with work and care, which are </w:t>
      </w:r>
      <w:r>
        <w:rPr>
          <w:lang w:val="en-US"/>
        </w:rPr>
        <w:t>essential</w:t>
      </w:r>
      <w:r>
        <w:t xml:space="preserve"> </w:t>
      </w:r>
      <w:r>
        <w:rPr>
          <w:lang w:val="en-US"/>
        </w:rPr>
        <w:t xml:space="preserve">for </w:t>
      </w:r>
      <w:r>
        <w:t>my practices and my very existence.</w:t>
      </w:r>
    </w:p>
    <w:p w14:paraId="00000007" w14:textId="67D1DC9B" w:rsidR="000D1528" w:rsidRDefault="00192816">
      <w:del w:id="51" w:author="Nevenka Nikolik" w:date="2024-12-23T10:21:00Z">
        <w:r w:rsidDel="00841096">
          <w:delText xml:space="preserve">In </w:delText>
        </w:r>
      </w:del>
      <w:ins w:id="52" w:author="Nevenka Nikolik" w:date="2024-12-23T10:21:00Z">
        <w:r w:rsidR="00841096">
          <w:rPr>
            <w:lang w:val="en-US"/>
          </w:rPr>
          <w:t>At</w:t>
        </w:r>
        <w:r w:rsidR="00841096">
          <w:t xml:space="preserve"> </w:t>
        </w:r>
      </w:ins>
      <w:r>
        <w:t xml:space="preserve">a time of deep socio-economic inequality, being an artist is </w:t>
      </w:r>
      <w:r>
        <w:rPr>
          <w:lang w:val="en-US"/>
        </w:rPr>
        <w:t xml:space="preserve">certainly </w:t>
      </w:r>
      <w:r>
        <w:t>a privilege, regardless of whether and how secure or precarious one's social role is, and regardless of whether and how many professions and roles one has to fulfill in order to be an artist. 3. 4. Awareness is important for fulfilling the artistic role and creating art, as well as socio-cultural responsibility. 1. 2. 12. 14.</w:t>
      </w:r>
    </w:p>
    <w:p w14:paraId="00000008" w14:textId="0BBB9E2F" w:rsidR="000D1528" w:rsidRDefault="00192816">
      <w:r>
        <w:rPr>
          <w:lang w:val="en-US"/>
        </w:rPr>
        <w:t xml:space="preserve">As </w:t>
      </w:r>
      <w:del w:id="53" w:author="Nevenka Nikolik" w:date="2024-12-23T10:22:00Z">
        <w:r w:rsidDel="00AB61ED">
          <w:rPr>
            <w:lang w:val="en-US"/>
          </w:rPr>
          <w:delText>the</w:delText>
        </w:r>
        <w:r w:rsidDel="00AB61ED">
          <w:delText xml:space="preserve"> </w:delText>
        </w:r>
      </w:del>
      <w:r>
        <w:t xml:space="preserve">consumerism and hyperproduction </w:t>
      </w:r>
      <w:r>
        <w:rPr>
          <w:lang w:val="en-US"/>
        </w:rPr>
        <w:t>is growing exponentially</w:t>
      </w:r>
      <w:r>
        <w:t xml:space="preserve">, </w:t>
      </w:r>
      <w:del w:id="54" w:author="Nevenka Nikolik" w:date="2024-12-23T10:22:00Z">
        <w:r w:rsidDel="00AB61ED">
          <w:rPr>
            <w:lang w:val="en-US"/>
          </w:rPr>
          <w:delText>i</w:delText>
        </w:r>
        <w:r w:rsidDel="00AB61ED">
          <w:delText xml:space="preserve"> </w:delText>
        </w:r>
      </w:del>
      <w:ins w:id="55" w:author="Nevenka Nikolik" w:date="2024-12-23T10:22:00Z">
        <w:r w:rsidR="00AB61ED">
          <w:rPr>
            <w:lang w:val="en-US"/>
          </w:rPr>
          <w:t>I</w:t>
        </w:r>
        <w:r w:rsidR="00AB61ED">
          <w:t xml:space="preserve"> </w:t>
        </w:r>
      </w:ins>
      <w:r>
        <w:rPr>
          <w:lang w:val="en-US"/>
        </w:rPr>
        <w:t xml:space="preserve">do avoid </w:t>
      </w:r>
      <w:r>
        <w:t xml:space="preserve">creating objects as works of art and </w:t>
      </w:r>
      <w:r>
        <w:rPr>
          <w:lang w:val="en-US"/>
        </w:rPr>
        <w:t xml:space="preserve">increasingly </w:t>
      </w:r>
      <w:r>
        <w:t xml:space="preserve">try to develop non-material practices, as well as moderately </w:t>
      </w:r>
      <w:r>
        <w:rPr>
          <w:lang w:val="en-US"/>
        </w:rPr>
        <w:t xml:space="preserve">participate </w:t>
      </w:r>
      <w:r>
        <w:t xml:space="preserve">in </w:t>
      </w:r>
      <w:r>
        <w:rPr>
          <w:lang w:val="en-US"/>
        </w:rPr>
        <w:t xml:space="preserve">residences and </w:t>
      </w:r>
      <w:r>
        <w:t>projects of other artists and collectives. 13. 15. 16. 19. 20.</w:t>
      </w:r>
    </w:p>
    <w:p w14:paraId="00000009" w14:textId="3DFE7466" w:rsidR="000D1528" w:rsidRDefault="00192816">
      <w:r>
        <w:t>Organizing a serious solo exhibition in North Macedonia is not easy</w:t>
      </w:r>
      <w:ins w:id="56" w:author="Nevenka Nikolik" w:date="2024-12-23T10:23:00Z">
        <w:r w:rsidR="00AB61ED">
          <w:rPr>
            <w:lang w:val="en-US"/>
          </w:rPr>
          <w:t>;</w:t>
        </w:r>
      </w:ins>
      <w:del w:id="57" w:author="Nevenka Nikolik" w:date="2024-12-23T10:23:00Z">
        <w:r w:rsidDel="00AB61ED">
          <w:delText>,</w:delText>
        </w:r>
      </w:del>
      <w:r>
        <w:t xml:space="preserve"> state institutions and the educational system are very inert and conservative, funds and conditions are more than </w:t>
      </w:r>
      <w:r>
        <w:rPr>
          <w:lang w:val="en-US"/>
        </w:rPr>
        <w:t>constrained</w:t>
      </w:r>
      <w:r>
        <w:t xml:space="preserve">, </w:t>
      </w:r>
      <w:r>
        <w:rPr>
          <w:lang w:val="en-US"/>
        </w:rPr>
        <w:t xml:space="preserve">in any sector, </w:t>
      </w:r>
      <w:ins w:id="58" w:author="Nevenka Nikolik" w:date="2024-12-23T10:23:00Z">
        <w:r w:rsidR="00AB61ED">
          <w:rPr>
            <w:lang w:val="en-US"/>
          </w:rPr>
          <w:t xml:space="preserve">and </w:t>
        </w:r>
      </w:ins>
      <w:r>
        <w:t xml:space="preserve">therefore, </w:t>
      </w:r>
      <w:r>
        <w:rPr>
          <w:lang w:val="en-US"/>
        </w:rPr>
        <w:t xml:space="preserve">in defiance, </w:t>
      </w:r>
      <w:del w:id="59" w:author="Nevenka Nikolik" w:date="2024-12-23T10:23:00Z">
        <w:r w:rsidDel="00AB61ED">
          <w:rPr>
            <w:lang w:val="en-US"/>
          </w:rPr>
          <w:delText>i</w:delText>
        </w:r>
        <w:r w:rsidDel="00AB61ED">
          <w:delText xml:space="preserve"> </w:delText>
        </w:r>
      </w:del>
      <w:ins w:id="60" w:author="Nevenka Nikolik" w:date="2024-12-23T10:23:00Z">
        <w:r w:rsidR="00AB61ED">
          <w:rPr>
            <w:lang w:val="en-US"/>
          </w:rPr>
          <w:t>I</w:t>
        </w:r>
        <w:r w:rsidR="00AB61ED">
          <w:t xml:space="preserve"> </w:t>
        </w:r>
      </w:ins>
      <w:r>
        <w:t xml:space="preserve">increasingly prefer to collaborate with people with whom </w:t>
      </w:r>
      <w:del w:id="61" w:author="Nevenka Nikolik" w:date="2024-12-23T10:23:00Z">
        <w:r w:rsidDel="00AB61ED">
          <w:delText xml:space="preserve">we </w:delText>
        </w:r>
      </w:del>
      <w:ins w:id="62" w:author="Nevenka Nikolik" w:date="2024-12-23T10:23:00Z">
        <w:r w:rsidR="00AB61ED">
          <w:rPr>
            <w:lang w:val="en-US"/>
          </w:rPr>
          <w:t>I</w:t>
        </w:r>
        <w:r w:rsidR="00AB61ED">
          <w:t xml:space="preserve"> </w:t>
        </w:r>
      </w:ins>
      <w:r>
        <w:t xml:space="preserve">can jointly improve the quality of the programs </w:t>
      </w:r>
      <w:del w:id="63" w:author="Nevenka Nikolik" w:date="2024-12-23T10:23:00Z">
        <w:r w:rsidDel="00AB61ED">
          <w:delText>they implement</w:delText>
        </w:r>
      </w:del>
      <w:ins w:id="64" w:author="Nevenka Nikolik" w:date="2024-12-23T10:23:00Z">
        <w:r w:rsidR="00AB61ED">
          <w:rPr>
            <w:lang w:val="en-US"/>
          </w:rPr>
          <w:t>being implemented</w:t>
        </w:r>
      </w:ins>
      <w:r>
        <w:t>. 21.</w:t>
      </w:r>
    </w:p>
    <w:p w14:paraId="0000000A" w14:textId="4EC46661" w:rsidR="000D1528" w:rsidRDefault="00192816">
      <w:r>
        <w:lastRenderedPageBreak/>
        <w:t xml:space="preserve">As an artist and cultural worker, </w:t>
      </w:r>
      <w:del w:id="65" w:author="Nevenka Nikolik" w:date="2024-12-23T10:24:00Z">
        <w:r w:rsidDel="00AB61ED">
          <w:rPr>
            <w:lang w:val="en-US"/>
          </w:rPr>
          <w:delText>i</w:delText>
        </w:r>
        <w:r w:rsidDel="00AB61ED">
          <w:delText xml:space="preserve"> </w:delText>
        </w:r>
      </w:del>
      <w:ins w:id="66" w:author="Nevenka Nikolik" w:date="2024-12-23T10:24:00Z">
        <w:r w:rsidR="00AB61ED">
          <w:rPr>
            <w:lang w:val="en-US"/>
          </w:rPr>
          <w:t>I</w:t>
        </w:r>
        <w:r w:rsidR="00AB61ED">
          <w:t xml:space="preserve"> </w:t>
        </w:r>
      </w:ins>
      <w:r>
        <w:t xml:space="preserve">am a member of several initiatives and organizations and collaborate with individuals, festivals and institutions, </w:t>
      </w:r>
      <w:del w:id="67" w:author="Nevenka Nikolik" w:date="2024-12-23T10:24:00Z">
        <w:r w:rsidDel="00AB61ED">
          <w:delText>with whom we try</w:delText>
        </w:r>
      </w:del>
      <w:ins w:id="68" w:author="Nevenka Nikolik" w:date="2024-12-23T10:24:00Z">
        <w:r w:rsidR="00AB61ED">
          <w:rPr>
            <w:lang w:val="en-US"/>
          </w:rPr>
          <w:t>in an attempt</w:t>
        </w:r>
      </w:ins>
      <w:r>
        <w:t xml:space="preserve"> to develop sustainable artistic practices, togetherness and community building, as well as connecting and developing programs for young artists, independently and within the non-governmental cultural sector. 19.</w:t>
      </w:r>
    </w:p>
    <w:p w14:paraId="0000000B" w14:textId="77777777" w:rsidR="000D1528" w:rsidRDefault="000D1528"/>
    <w:p w14:paraId="0000000C" w14:textId="0DF566C6" w:rsidR="000D1528" w:rsidRDefault="00192816">
      <w:r>
        <w:t xml:space="preserve">In North Macedonia and </w:t>
      </w:r>
      <w:del w:id="69" w:author="Nevenka Nikolik" w:date="2024-12-23T10:35:00Z">
        <w:r w:rsidDel="0096433C">
          <w:delText xml:space="preserve">around </w:delText>
        </w:r>
      </w:del>
      <w:ins w:id="70" w:author="Nevenka Nikolik" w:date="2024-12-23T10:35:00Z">
        <w:r w:rsidR="0096433C">
          <w:rPr>
            <w:lang w:val="en-US"/>
          </w:rPr>
          <w:t>throughout</w:t>
        </w:r>
        <w:r w:rsidR="0096433C">
          <w:t xml:space="preserve"> </w:t>
        </w:r>
      </w:ins>
      <w:r>
        <w:t xml:space="preserve">the world, most cultural institutions, museums and galleries predominantly support male artists and there is definitely a big gap in opportunities for ethnic minorities, different genders, and, women. In recent decades, </w:t>
      </w:r>
      <w:del w:id="71" w:author="Nevenka Nikolik" w:date="2024-12-23T10:38:00Z">
        <w:r w:rsidDel="0096433C">
          <w:delText>though,</w:delText>
        </w:r>
      </w:del>
      <w:ins w:id="72" w:author="Nevenka Nikolik" w:date="2024-12-23T10:38:00Z">
        <w:r w:rsidR="0096433C">
          <w:rPr>
            <w:lang w:val="en-US"/>
          </w:rPr>
          <w:t>although</w:t>
        </w:r>
      </w:ins>
      <w:r>
        <w:t xml:space="preserve"> </w:t>
      </w:r>
      <w:del w:id="73" w:author="Nevenka Nikolik" w:date="2024-12-23T10:37:00Z">
        <w:r w:rsidDel="0096433C">
          <w:delText xml:space="preserve">in </w:delText>
        </w:r>
      </w:del>
      <w:r>
        <w:t xml:space="preserve">these institutions </w:t>
      </w:r>
      <w:ins w:id="74" w:author="Nevenka Nikolik" w:date="2024-12-23T10:37:00Z">
        <w:r w:rsidR="0096433C">
          <w:rPr>
            <w:lang w:val="en-US"/>
          </w:rPr>
          <w:t xml:space="preserve">present </w:t>
        </w:r>
      </w:ins>
      <w:r>
        <w:t xml:space="preserve">women </w:t>
      </w:r>
      <w:del w:id="75" w:author="Nevenka Nikolik" w:date="2024-12-23T10:37:00Z">
        <w:r w:rsidDel="0096433C">
          <w:delText xml:space="preserve">are still presented </w:delText>
        </w:r>
      </w:del>
      <w:r>
        <w:t>as objects, the number of women working in culture has been increasing and they have the opportunity</w:t>
      </w:r>
      <w:ins w:id="76" w:author="Nevenka Nikolik" w:date="2024-12-23T10:43:00Z">
        <w:r w:rsidR="0096433C">
          <w:rPr>
            <w:lang w:val="en-US"/>
          </w:rPr>
          <w:t xml:space="preserve"> to</w:t>
        </w:r>
      </w:ins>
      <w:r>
        <w:t xml:space="preserve"> </w:t>
      </w:r>
      <w:r>
        <w:rPr>
          <w:lang w:val="en-US"/>
        </w:rPr>
        <w:t>improve the conditions</w:t>
      </w:r>
      <w:r>
        <w:t xml:space="preserve">. Consequently, </w:t>
      </w:r>
      <w:del w:id="77" w:author="Nevenka Nikolik" w:date="2024-12-23T12:37:00Z">
        <w:r w:rsidDel="00C23D9B">
          <w:rPr>
            <w:lang w:val="en-US"/>
          </w:rPr>
          <w:delText xml:space="preserve">lately </w:delText>
        </w:r>
      </w:del>
      <w:r>
        <w:t xml:space="preserve">art and culture </w:t>
      </w:r>
      <w:ins w:id="78" w:author="Nevenka Nikolik" w:date="2024-12-23T12:37:00Z">
        <w:r w:rsidR="00C23D9B">
          <w:rPr>
            <w:lang w:val="en-US"/>
          </w:rPr>
          <w:t xml:space="preserve">lately </w:t>
        </w:r>
      </w:ins>
      <w:r>
        <w:rPr>
          <w:lang w:val="en-US"/>
        </w:rPr>
        <w:t>is</w:t>
      </w:r>
      <w:r>
        <w:t xml:space="preserve"> </w:t>
      </w:r>
      <w:r>
        <w:rPr>
          <w:lang w:val="en-US"/>
        </w:rPr>
        <w:t>being done with</w:t>
      </w:r>
      <w:r>
        <w:t xml:space="preserve"> care, maintenance</w:t>
      </w:r>
      <w:ins w:id="79" w:author="Nevenka Nikolik" w:date="2024-12-23T13:02:00Z">
        <w:r w:rsidR="008B30DD">
          <w:t>,</w:t>
        </w:r>
      </w:ins>
      <w:r>
        <w:t xml:space="preserve"> and </w:t>
      </w:r>
      <w:del w:id="80" w:author="Nevenka Nikolik" w:date="2024-12-23T13:02:00Z">
        <w:r w:rsidDel="008B30DD">
          <w:rPr>
            <w:lang w:val="en-US"/>
          </w:rPr>
          <w:delText xml:space="preserve">no matter </w:delText>
        </w:r>
      </w:del>
      <w:r>
        <w:rPr>
          <w:lang w:val="en-US"/>
        </w:rPr>
        <w:t xml:space="preserve">the </w:t>
      </w:r>
      <w:r>
        <w:t xml:space="preserve">invisible and unpaid labor of women </w:t>
      </w:r>
      <w:r>
        <w:rPr>
          <w:lang w:val="en-US"/>
        </w:rPr>
        <w:t>is seen more,</w:t>
      </w:r>
      <w:r>
        <w:t xml:space="preserve"> often </w:t>
      </w:r>
      <w:del w:id="81" w:author="Nevenka Nikolik" w:date="2024-12-23T13:02:00Z">
        <w:r w:rsidDel="008B30DD">
          <w:delText xml:space="preserve">results </w:delText>
        </w:r>
      </w:del>
      <w:ins w:id="82" w:author="Nevenka Nikolik" w:date="2024-12-23T13:02:00Z">
        <w:r w:rsidR="008B30DD">
          <w:rPr>
            <w:lang w:val="en-US"/>
          </w:rPr>
          <w:t>resulting</w:t>
        </w:r>
        <w:r w:rsidR="008B30DD">
          <w:t xml:space="preserve"> </w:t>
        </w:r>
      </w:ins>
      <w:r>
        <w:t xml:space="preserve">in (un)realized potential and “balance” in professional, social and private life. </w:t>
      </w:r>
      <w:r>
        <w:rPr>
          <w:lang w:val="en-US"/>
        </w:rPr>
        <w:t>In culture or out of it, w</w:t>
      </w:r>
      <w:r>
        <w:t>omen, regardless of their social and financial status, are increasingly dealing with stress, emotional and physical alienation from work and family, often suffering from exhaustion and inability to take care of themselves, despite their immense efforts to build a comfortable environment for their loved ones, colleagues and collaborators. 11.</w:t>
      </w:r>
    </w:p>
    <w:p w14:paraId="0000000D" w14:textId="1FBDF6D1" w:rsidR="000D1528" w:rsidRDefault="00192816">
      <w:r>
        <w:t xml:space="preserve">In early 2012, as an attempt </w:t>
      </w:r>
      <w:r>
        <w:rPr>
          <w:lang w:val="en-US"/>
        </w:rPr>
        <w:t xml:space="preserve">of </w:t>
      </w:r>
      <w:ins w:id="83" w:author="Nevenka Nikolik" w:date="2024-12-23T12:40:00Z">
        <w:r w:rsidR="00C23D9B">
          <w:rPr>
            <w:lang w:val="en-US"/>
          </w:rPr>
          <w:t xml:space="preserve">the </w:t>
        </w:r>
      </w:ins>
      <w:r>
        <w:t xml:space="preserve">women's artistic association, the artistic initiative MOMI </w:t>
      </w:r>
      <w:r>
        <w:rPr>
          <w:lang w:val="en-US"/>
        </w:rPr>
        <w:t>was formed</w:t>
      </w:r>
      <w:r>
        <w:t xml:space="preserve"> </w:t>
      </w:r>
      <w:r>
        <w:rPr>
          <w:lang w:val="en-US"/>
        </w:rPr>
        <w:t>together with</w:t>
      </w:r>
      <w:r>
        <w:t>: Ana Ivanovska, Kristina Hadzieva, Maja Kirovska, Marija Sotirovska, Tatjana Ristovska and Hristina Zafirovska. Together, we presented individual or joint works, keeping diaries of personal, intimate, social and momentary insights</w:t>
      </w:r>
      <w:del w:id="84" w:author="Nevenka Nikolik" w:date="2024-12-23T12:40:00Z">
        <w:r w:rsidDel="00C23D9B">
          <w:delText>,</w:delText>
        </w:r>
      </w:del>
      <w:r>
        <w:t xml:space="preserve"> </w:t>
      </w:r>
      <w:r>
        <w:rPr>
          <w:lang w:val="en-US"/>
        </w:rPr>
        <w:t>that</w:t>
      </w:r>
      <w:r>
        <w:t xml:space="preserve"> we share with each other, </w:t>
      </w:r>
      <w:del w:id="85" w:author="Nevenka Nikolik" w:date="2024-12-23T12:40:00Z">
        <w:r w:rsidDel="00C23D9B">
          <w:rPr>
            <w:lang w:val="en-US"/>
          </w:rPr>
          <w:delText>that</w:delText>
        </w:r>
        <w:r w:rsidDel="00C23D9B">
          <w:delText xml:space="preserve"> </w:delText>
        </w:r>
      </w:del>
      <w:ins w:id="86" w:author="Nevenka Nikolik" w:date="2024-12-23T12:40:00Z">
        <w:r w:rsidR="00C23D9B">
          <w:rPr>
            <w:lang w:val="en-US"/>
          </w:rPr>
          <w:t>which</w:t>
        </w:r>
        <w:r w:rsidR="00C23D9B">
          <w:t xml:space="preserve"> </w:t>
        </w:r>
      </w:ins>
      <w:r>
        <w:t>includ</w:t>
      </w:r>
      <w:r>
        <w:rPr>
          <w:lang w:val="en-US"/>
        </w:rPr>
        <w:t xml:space="preserve">e </w:t>
      </w:r>
      <w:r>
        <w:t>interventions in the works of the members, as well as involving the audience in</w:t>
      </w:r>
      <w:ins w:id="87" w:author="Nevenka Nikolik" w:date="2024-12-23T12:40:00Z">
        <w:r w:rsidR="00C23D9B">
          <w:rPr>
            <w:lang w:val="en-US"/>
          </w:rPr>
          <w:t xml:space="preserve"> </w:t>
        </w:r>
      </w:ins>
      <w:del w:id="88" w:author="Nevenka Nikolik" w:date="2024-12-23T12:40:00Z">
        <w:r w:rsidDel="00C23D9B">
          <w:delText xml:space="preserve"> the </w:delText>
        </w:r>
      </w:del>
      <w:r>
        <w:t xml:space="preserve">exhibition and presentation of </w:t>
      </w:r>
      <w:del w:id="89" w:author="Nevenka Nikolik" w:date="2024-12-23T13:05:00Z">
        <w:r w:rsidDel="004C15BD">
          <w:delText xml:space="preserve">their </w:delText>
        </w:r>
      </w:del>
      <w:r>
        <w:t xml:space="preserve">ideas, works, etc. The exhibitions, although often depoliticized, </w:t>
      </w:r>
      <w:del w:id="90" w:author="Nevenka Nikolik" w:date="2024-12-23T12:41:00Z">
        <w:r w:rsidDel="00C23D9B">
          <w:rPr>
            <w:lang w:val="en-US"/>
          </w:rPr>
          <w:delText>i</w:delText>
        </w:r>
        <w:r w:rsidDel="00C23D9B">
          <w:delText xml:space="preserve"> </w:delText>
        </w:r>
      </w:del>
      <w:ins w:id="91" w:author="Nevenka Nikolik" w:date="2024-12-23T12:41:00Z">
        <w:r w:rsidR="00C23D9B">
          <w:rPr>
            <w:lang w:val="en-US"/>
          </w:rPr>
          <w:t>I</w:t>
        </w:r>
        <w:r w:rsidR="00C23D9B">
          <w:t xml:space="preserve"> </w:t>
        </w:r>
      </w:ins>
      <w:r>
        <w:t xml:space="preserve">think are important for presenting closeness, intimate and </w:t>
      </w:r>
      <w:r>
        <w:rPr>
          <w:lang w:val="en-US"/>
        </w:rPr>
        <w:t xml:space="preserve">sometimes </w:t>
      </w:r>
      <w:del w:id="92" w:author="Nevenka Nikolik" w:date="2024-12-23T12:41:00Z">
        <w:r w:rsidDel="00C23D9B">
          <w:rPr>
            <w:lang w:val="en-US"/>
          </w:rPr>
          <w:delText>oposite</w:delText>
        </w:r>
      </w:del>
      <w:ins w:id="93" w:author="Nevenka Nikolik" w:date="2024-12-23T12:41:00Z">
        <w:r w:rsidR="00C23D9B">
          <w:rPr>
            <w:lang w:val="en-US"/>
          </w:rPr>
          <w:t>opposite</w:t>
        </w:r>
      </w:ins>
      <w:r>
        <w:t xml:space="preserve"> female perspectives, issues and practices. 11. 19.</w:t>
      </w:r>
    </w:p>
    <w:p w14:paraId="0000000E" w14:textId="77777777" w:rsidR="000D1528" w:rsidRDefault="00192816">
      <w:r>
        <w:rPr>
          <w:lang w:val="en-US"/>
        </w:rPr>
        <w:t>In my opinion, f</w:t>
      </w:r>
      <w:r>
        <w:t xml:space="preserve">eminism and its advocates are </w:t>
      </w:r>
      <w:r>
        <w:rPr>
          <w:lang w:val="en-US"/>
        </w:rPr>
        <w:t>too</w:t>
      </w:r>
      <w:r>
        <w:t xml:space="preserve"> focused on aligning social and gender roles in </w:t>
      </w:r>
      <w:r>
        <w:rPr>
          <w:lang w:val="en-US"/>
        </w:rPr>
        <w:t>most</w:t>
      </w:r>
      <w:r>
        <w:t xml:space="preserve"> society, but are insufficiently aware of the oppression, control and exploitation that exists over the entire living world, the earth, the water, and even the sky and air. 5. 6. 7. 8. 10. In contrast, </w:t>
      </w:r>
      <w:r>
        <w:rPr>
          <w:lang w:val="en-US"/>
        </w:rPr>
        <w:t xml:space="preserve">the </w:t>
      </w:r>
      <w:r>
        <w:t>ecological feminism expands its range of representation and action, therefore, in addition to gender equality and the questioning of non-patriarchal or nonlinear structures, it includes and respects the entire living world and the environment, respects its organic processes, uses collaborations, rhizome sharing, forgotten knowledge and the knowledge of the elderly, to develop relationships based on understanding, solidarity, community and coexistence. 9. 14. 15. 16. 18.</w:t>
      </w:r>
    </w:p>
    <w:p w14:paraId="0000000F" w14:textId="1311FCF7" w:rsidR="000D1528" w:rsidRDefault="00192816">
      <w:del w:id="94" w:author="Nevenka Nikolik" w:date="2024-12-23T12:41:00Z">
        <w:r w:rsidDel="00C23D9B">
          <w:rPr>
            <w:lang w:val="en-US"/>
          </w:rPr>
          <w:delText>i</w:delText>
        </w:r>
        <w:r w:rsidDel="00C23D9B">
          <w:delText xml:space="preserve"> </w:delText>
        </w:r>
      </w:del>
      <w:ins w:id="95" w:author="Nevenka Nikolik" w:date="2024-12-23T12:41:00Z">
        <w:r w:rsidR="00C23D9B">
          <w:rPr>
            <w:lang w:val="en-US"/>
          </w:rPr>
          <w:t>I</w:t>
        </w:r>
        <w:r w:rsidR="00C23D9B">
          <w:t xml:space="preserve"> </w:t>
        </w:r>
      </w:ins>
      <w:r>
        <w:rPr>
          <w:lang w:val="en-US"/>
        </w:rPr>
        <w:t xml:space="preserve">do </w:t>
      </w:r>
      <w:r>
        <w:t xml:space="preserve">believe that all art is political, even when it is at the level of decoration created by apolitical artists and placed in private homes or collections. </w:t>
      </w:r>
      <w:del w:id="96" w:author="Nevenka Nikolik" w:date="2024-12-23T12:42:00Z">
        <w:r w:rsidDel="00C23D9B">
          <w:rPr>
            <w:lang w:val="en-US"/>
          </w:rPr>
          <w:delText>i</w:delText>
        </w:r>
        <w:r w:rsidDel="00C23D9B">
          <w:delText xml:space="preserve"> </w:delText>
        </w:r>
      </w:del>
      <w:ins w:id="97" w:author="Nevenka Nikolik" w:date="2024-12-23T12:42:00Z">
        <w:r w:rsidR="00C23D9B">
          <w:rPr>
            <w:lang w:val="en-US"/>
          </w:rPr>
          <w:t>I</w:t>
        </w:r>
        <w:r w:rsidR="00C23D9B">
          <w:t xml:space="preserve"> </w:t>
        </w:r>
      </w:ins>
      <w:r>
        <w:t xml:space="preserve">strongly </w:t>
      </w:r>
      <w:r>
        <w:rPr>
          <w:lang w:val="en-US"/>
        </w:rPr>
        <w:t>take</w:t>
      </w:r>
      <w:r>
        <w:t xml:space="preserve"> that art should be constantly questioned and redefined, must not be commodified and represent</w:t>
      </w:r>
      <w:r>
        <w:rPr>
          <w:lang w:val="en-US"/>
        </w:rPr>
        <w:t>ed</w:t>
      </w:r>
      <w:r>
        <w:t xml:space="preserve"> </w:t>
      </w:r>
      <w:r>
        <w:rPr>
          <w:lang w:val="en-US"/>
        </w:rPr>
        <w:t>as a mere</w:t>
      </w:r>
      <w:r>
        <w:t xml:space="preserve"> object that can be hung on a wall, placed on a shelf or pedestal. </w:t>
      </w:r>
      <w:del w:id="98" w:author="Nevenka Nikolik" w:date="2024-12-23T12:42:00Z">
        <w:r w:rsidDel="00C23D9B">
          <w:rPr>
            <w:lang w:val="en-US"/>
          </w:rPr>
          <w:delText>i</w:delText>
        </w:r>
        <w:r w:rsidDel="00C23D9B">
          <w:delText xml:space="preserve"> </w:delText>
        </w:r>
      </w:del>
      <w:ins w:id="99" w:author="Nevenka Nikolik" w:date="2024-12-23T12:42:00Z">
        <w:r w:rsidR="00C23D9B">
          <w:rPr>
            <w:lang w:val="en-US"/>
          </w:rPr>
          <w:t>I</w:t>
        </w:r>
        <w:r w:rsidR="00C23D9B">
          <w:t xml:space="preserve"> </w:t>
        </w:r>
      </w:ins>
      <w:r>
        <w:t>think it is very important to separate art from the products of the creative industries and artificial intelligence, regardless of whether it is created in a system in which there is a</w:t>
      </w:r>
      <w:r>
        <w:rPr>
          <w:lang w:val="en-US"/>
        </w:rPr>
        <w:t>n art</w:t>
      </w:r>
      <w:r>
        <w:t xml:space="preserve"> market.</w:t>
      </w:r>
    </w:p>
    <w:p w14:paraId="00000010" w14:textId="77777777" w:rsidR="000D1528" w:rsidRDefault="00192816">
      <w:r>
        <w:rPr>
          <w:lang w:val="en-US"/>
        </w:rPr>
        <w:t>----</w:t>
      </w:r>
    </w:p>
    <w:p w14:paraId="00000011" w14:textId="289DC114" w:rsidR="000D1528" w:rsidRDefault="00192816">
      <w:del w:id="100" w:author="Nevenka Nikolik" w:date="2024-12-23T12:42:00Z">
        <w:r w:rsidDel="00C246B6">
          <w:lastRenderedPageBreak/>
          <w:delText xml:space="preserve">зорица </w:delText>
        </w:r>
      </w:del>
      <w:ins w:id="101" w:author="Nevenka Nikolik" w:date="2024-12-23T12:42:00Z">
        <w:r w:rsidR="00C246B6">
          <w:t xml:space="preserve">Зорица </w:t>
        </w:r>
      </w:ins>
      <w:del w:id="102" w:author="Nevenka Nikolik" w:date="2024-12-23T12:42:00Z">
        <w:r w:rsidDel="00C246B6">
          <w:delText xml:space="preserve">зафировска </w:delText>
        </w:r>
      </w:del>
      <w:ins w:id="103" w:author="Nevenka Nikolik" w:date="2024-12-23T12:42:00Z">
        <w:r w:rsidR="00C246B6">
          <w:t xml:space="preserve">Зафировска </w:t>
        </w:r>
      </w:ins>
      <w:r>
        <w:t xml:space="preserve">е уметница, културна работничка и работничка, родена во Скопје, Југославија. Дипломирала на Факултетот за ликовни уметности при Универзитетот „Св. Кирил и Методиј“, а од 2022 година е </w:t>
      </w:r>
      <w:ins w:id="104" w:author="Nevenka Nikolik" w:date="2024-12-23T12:46:00Z">
        <w:r w:rsidR="00893E9E">
          <w:t xml:space="preserve">на </w:t>
        </w:r>
      </w:ins>
      <w:r>
        <w:t>магистерски студии на истиот факултет. Во периодот од 2011 година, таа е неуспешна магистерка по културни студии на Институтот за општествени и хуманистички науки „Евро-Балкан“. Работи на општествено-политички теми, како што се трговијата со луѓе, бездомништвото, конзумеризмот и екологијата, преку создавање специфични, временски просторни инсталации, мали акции, соработки и волонтерски практики. Од 2008 година е член на Ф.Р.И.К. (Формација за развој на иницијативи во културата) и еден од селекторите на дел од видео програмата на ФРИК фестивалот. Таа е соосновачка на Aрт И.Н.С.T.И.T.У.T.</w:t>
      </w:r>
      <w:ins w:id="105" w:author="Nevenka Nikolik" w:date="2024-12-23T12:46:00Z">
        <w:r w:rsidR="00893E9E">
          <w:t>,</w:t>
        </w:r>
      </w:ins>
      <w:r>
        <w:t xml:space="preserve">  уметнички колектив и проектен простор воден од уметници во 2009 година, а заедно со шест членки на истиот ја соосноваат иницијативата „МОМИ“ во 2011 година. Во 2013 година го иницирала Постор, уметнички проект во приватен простор во Скопје и истата година станала членка на Јадро - Здружение на независна културна сцена. Во 2014 година беше избрана на отворениот повик за млади уметници на галеријата „Агенција за сериозни интереси“. Во 2016 година ја добила наградата за млад/а визуел(е)/на уметни(к)/чка  „ДЕНЕС“ на Центарот за современи уметности – Скопје и ФРУ – Факултет за работи што не се учат. Таа работи мултидисциплинарно и има </w:t>
      </w:r>
      <w:ins w:id="106" w:author="Nevenka Nikolik" w:date="2024-12-23T12:47:00Z">
        <w:r w:rsidR="00893E9E">
          <w:t xml:space="preserve">реализирано </w:t>
        </w:r>
      </w:ins>
      <w:r>
        <w:t>над 20 самостојни изложби, мали акции и проекти во јавни и неинституционални простори во Северна Македонија, Њујорк, Грција и Германија.</w:t>
      </w:r>
    </w:p>
    <w:p w14:paraId="00000012" w14:textId="77777777" w:rsidR="000D1528" w:rsidRDefault="00192816">
      <w:r>
        <w:t xml:space="preserve"> </w:t>
      </w:r>
      <w:hyperlink r:id="rId5" w:history="1">
        <w:r>
          <w:rPr>
            <w:color w:val="0563C1"/>
            <w:u w:val="single"/>
          </w:rPr>
          <w:t>https://linktr.ee/zoricazafirovska</w:t>
        </w:r>
      </w:hyperlink>
      <w:r>
        <w:t xml:space="preserve"> </w:t>
      </w:r>
    </w:p>
    <w:p w14:paraId="00000013" w14:textId="77777777" w:rsidR="000D1528" w:rsidRDefault="000D152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lang w:val="en-US"/>
        </w:rPr>
      </w:pPr>
    </w:p>
    <w:p w14:paraId="00000014" w14:textId="77777777" w:rsidR="000D1528" w:rsidRDefault="000D1528">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Theme="minorHAnsi" w:eastAsiaTheme="minorEastAsia" w:hAnsiTheme="minorHAnsi" w:cstheme="minorBidi"/>
          <w:color w:val="000000"/>
          <w:lang w:val="en-US"/>
        </w:rPr>
      </w:pPr>
    </w:p>
    <w:p w14:paraId="00000015" w14:textId="021A265A" w:rsidR="000D1528" w:rsidRDefault="00192816">
      <w:pPr>
        <w:rPr>
          <w:rFonts w:asciiTheme="minorHAnsi" w:eastAsiaTheme="minorEastAsia" w:hAnsiTheme="minorHAnsi" w:cstheme="minorBidi"/>
          <w:lang w:val="en-US"/>
        </w:rPr>
      </w:pPr>
      <w:del w:id="107" w:author="Nevenka Nikolik" w:date="2024-12-23T12:47:00Z">
        <w:r w:rsidDel="00893E9E">
          <w:rPr>
            <w:rFonts w:asciiTheme="minorHAnsi" w:eastAsiaTheme="minorEastAsia" w:hAnsiTheme="minorHAnsi" w:cstheme="minorBidi"/>
            <w:color w:val="000000"/>
          </w:rPr>
          <w:delText xml:space="preserve">моето </w:delText>
        </w:r>
      </w:del>
      <w:ins w:id="108" w:author="Nevenka Nikolik" w:date="2024-12-23T12:47:00Z">
        <w:r w:rsidR="00893E9E">
          <w:rPr>
            <w:rFonts w:asciiTheme="minorHAnsi" w:eastAsiaTheme="minorEastAsia" w:hAnsiTheme="minorHAnsi" w:cstheme="minorBidi"/>
            <w:color w:val="000000"/>
          </w:rPr>
          <w:t xml:space="preserve">Моето </w:t>
        </w:r>
      </w:ins>
      <w:r>
        <w:rPr>
          <w:rFonts w:asciiTheme="minorHAnsi" w:eastAsiaTheme="minorEastAsia" w:hAnsiTheme="minorHAnsi" w:cstheme="minorBidi"/>
          <w:color w:val="000000"/>
        </w:rPr>
        <w:t xml:space="preserve">факултетско образование беше доста класично, индивидуално и конзервативно, затоа постојано се обидувам да се ослободам од формалниот израз кој го наметнува. За разлика од тоа, мојата културна и уметничка надоградба е неформална, </w:t>
      </w:r>
      <w:del w:id="109" w:author="Nevenka Nikolik" w:date="2024-12-23T12:48:00Z">
        <w:r w:rsidDel="00893E9E">
          <w:rPr>
            <w:rFonts w:asciiTheme="minorHAnsi" w:eastAsiaTheme="minorEastAsia" w:hAnsiTheme="minorHAnsi" w:cstheme="minorBidi"/>
            <w:color w:val="000000"/>
          </w:rPr>
          <w:delText xml:space="preserve">која </w:delText>
        </w:r>
      </w:del>
      <w:ins w:id="110" w:author="Nevenka Nikolik" w:date="2024-12-23T12:48:00Z">
        <w:r w:rsidR="00893E9E">
          <w:rPr>
            <w:rFonts w:asciiTheme="minorHAnsi" w:eastAsiaTheme="minorEastAsia" w:hAnsiTheme="minorHAnsi" w:cstheme="minorBidi"/>
            <w:color w:val="000000"/>
          </w:rPr>
          <w:t xml:space="preserve">и </w:t>
        </w:r>
      </w:ins>
      <w:r>
        <w:rPr>
          <w:rFonts w:asciiTheme="minorHAnsi" w:eastAsiaTheme="minorEastAsia" w:hAnsiTheme="minorHAnsi" w:cstheme="minorBidi"/>
          <w:color w:val="000000"/>
        </w:rPr>
        <w:t>с</w:t>
      </w:r>
      <w:ins w:id="111" w:author="Nevenka Nikolik" w:date="2024-12-23T12:48:00Z">
        <w:r w:rsidR="00893E9E">
          <w:rPr>
            <w:rFonts w:asciiTheme="minorHAnsi" w:eastAsiaTheme="minorEastAsia" w:hAnsiTheme="minorHAnsi" w:cstheme="minorHAnsi"/>
            <w:color w:val="000000"/>
          </w:rPr>
          <w:t>è</w:t>
        </w:r>
      </w:ins>
      <w:del w:id="112" w:author="Nevenka Nikolik" w:date="2024-12-23T12:48:00Z">
        <w:r w:rsidDel="00893E9E">
          <w:rPr>
            <w:rFonts w:asciiTheme="minorHAnsi" w:eastAsiaTheme="minorEastAsia" w:hAnsiTheme="minorHAnsi" w:cstheme="minorBidi"/>
            <w:color w:val="000000"/>
          </w:rPr>
          <w:delText>е</w:delText>
        </w:r>
      </w:del>
      <w:ins w:id="113" w:author="Nevenka Nikolik" w:date="2024-12-23T12:48:00Z">
        <w:r w:rsidR="00893E9E">
          <w:rPr>
            <w:rFonts w:asciiTheme="minorHAnsi" w:eastAsiaTheme="minorEastAsia" w:hAnsiTheme="minorHAnsi" w:cstheme="minorBidi"/>
            <w:color w:val="000000"/>
          </w:rPr>
          <w:t xml:space="preserve"> </w:t>
        </w:r>
      </w:ins>
      <w:r>
        <w:rPr>
          <w:rFonts w:asciiTheme="minorHAnsi" w:eastAsiaTheme="minorEastAsia" w:hAnsiTheme="minorHAnsi" w:cstheme="minorBidi"/>
          <w:color w:val="000000"/>
        </w:rPr>
        <w:t>уште ја градам.</w:t>
      </w:r>
    </w:p>
    <w:p w14:paraId="00000016" w14:textId="20F19B58" w:rsidR="000D1528" w:rsidRDefault="00192816">
      <w:pPr>
        <w:rPr>
          <w:rFonts w:asciiTheme="minorHAnsi" w:eastAsiaTheme="minorEastAsia" w:hAnsiTheme="minorHAnsi" w:cstheme="minorBidi"/>
          <w:lang w:val="en-US"/>
        </w:rPr>
      </w:pPr>
      <w:r>
        <w:rPr>
          <w:rFonts w:asciiTheme="minorHAnsi" w:eastAsiaTheme="minorEastAsia" w:hAnsiTheme="minorHAnsi" w:cstheme="minorBidi"/>
          <w:color w:val="000000"/>
        </w:rPr>
        <w:t>Долго време ми требаше да се наречам себеси уметница, да си признаам дека уметноста е многу голем дел од мојот идентитет, кој во различни периоди бил и с</w:t>
      </w:r>
      <w:ins w:id="114" w:author="Nevenka Nikolik" w:date="2024-12-23T12:49:00Z">
        <w:r w:rsidR="00893E9E">
          <w:rPr>
            <w:rFonts w:asciiTheme="minorHAnsi" w:eastAsiaTheme="minorEastAsia" w:hAnsiTheme="minorHAnsi" w:cstheme="minorHAnsi"/>
            <w:color w:val="000000"/>
          </w:rPr>
          <w:t>è</w:t>
        </w:r>
      </w:ins>
      <w:del w:id="115" w:author="Nevenka Nikolik" w:date="2024-12-23T12:49:00Z">
        <w:r w:rsidDel="00893E9E">
          <w:rPr>
            <w:rFonts w:asciiTheme="minorHAnsi" w:eastAsiaTheme="minorEastAsia" w:hAnsiTheme="minorHAnsi" w:cstheme="minorBidi"/>
            <w:color w:val="000000"/>
          </w:rPr>
          <w:delText>е</w:delText>
        </w:r>
      </w:del>
      <w:ins w:id="116" w:author="Nevenka Nikolik" w:date="2024-12-23T12:49:00Z">
        <w:r w:rsidR="00893E9E">
          <w:rPr>
            <w:rFonts w:asciiTheme="minorHAnsi" w:eastAsiaTheme="minorEastAsia" w:hAnsiTheme="minorHAnsi" w:cstheme="minorBidi"/>
            <w:color w:val="000000"/>
          </w:rPr>
          <w:t xml:space="preserve"> </w:t>
        </w:r>
      </w:ins>
      <w:r>
        <w:rPr>
          <w:rFonts w:asciiTheme="minorHAnsi" w:eastAsiaTheme="minorEastAsia" w:hAnsiTheme="minorHAnsi" w:cstheme="minorBidi"/>
          <w:color w:val="000000"/>
        </w:rPr>
        <w:t xml:space="preserve">уште е флуиден. </w:t>
      </w:r>
      <w:r>
        <w:rPr>
          <w:rFonts w:asciiTheme="minorHAnsi" w:eastAsiaTheme="minorEastAsia" w:hAnsiTheme="minorHAnsi" w:cstheme="minorBidi"/>
          <w:b/>
          <w:bCs/>
          <w:color w:val="000000"/>
        </w:rPr>
        <w:t>7.</w:t>
      </w:r>
      <w:r>
        <w:rPr>
          <w:rFonts w:asciiTheme="minorHAnsi" w:eastAsiaTheme="minorEastAsia" w:hAnsiTheme="minorHAnsi" w:cstheme="minorBidi"/>
          <w:color w:val="000000"/>
        </w:rPr>
        <w:t xml:space="preserve"> За уметноста која ја создавам, со сигурност можам да кажам дека е </w:t>
      </w:r>
      <w:r>
        <w:rPr>
          <w:rFonts w:asciiTheme="minorHAnsi" w:eastAsiaTheme="minorEastAsia" w:hAnsiTheme="minorHAnsi" w:cstheme="minorBidi"/>
        </w:rPr>
        <w:t xml:space="preserve">испреплетена со </w:t>
      </w:r>
      <w:r>
        <w:rPr>
          <w:rFonts w:asciiTheme="minorHAnsi" w:eastAsiaTheme="minorEastAsia" w:hAnsiTheme="minorHAnsi" w:cstheme="minorBidi"/>
          <w:color w:val="000000"/>
        </w:rPr>
        <w:t xml:space="preserve">работата и грижата, кои се важен дел од </w:t>
      </w:r>
      <w:r>
        <w:rPr>
          <w:rFonts w:asciiTheme="minorHAnsi" w:eastAsiaTheme="minorEastAsia" w:hAnsiTheme="minorHAnsi" w:cstheme="minorBidi"/>
        </w:rPr>
        <w:t xml:space="preserve">моите </w:t>
      </w:r>
      <w:del w:id="117" w:author="Nevenka Nikolik" w:date="2024-12-23T12:49:00Z">
        <w:r w:rsidDel="00893E9E">
          <w:rPr>
            <w:rFonts w:asciiTheme="minorHAnsi" w:eastAsiaTheme="minorEastAsia" w:hAnsiTheme="minorHAnsi" w:cstheme="minorBidi"/>
          </w:rPr>
          <w:delText xml:space="preserve">пракси </w:delText>
        </w:r>
      </w:del>
      <w:ins w:id="118" w:author="Nevenka Nikolik" w:date="2024-12-23T12:49:00Z">
        <w:r w:rsidR="00893E9E">
          <w:rPr>
            <w:rFonts w:asciiTheme="minorHAnsi" w:eastAsiaTheme="minorEastAsia" w:hAnsiTheme="minorHAnsi" w:cstheme="minorBidi"/>
          </w:rPr>
          <w:t xml:space="preserve">практики </w:t>
        </w:r>
      </w:ins>
      <w:r>
        <w:rPr>
          <w:rFonts w:asciiTheme="minorHAnsi" w:eastAsiaTheme="minorEastAsia" w:hAnsiTheme="minorHAnsi" w:cstheme="minorBidi"/>
        </w:rPr>
        <w:t xml:space="preserve">и самото </w:t>
      </w:r>
      <w:r>
        <w:rPr>
          <w:rFonts w:asciiTheme="minorHAnsi" w:eastAsiaTheme="minorEastAsia" w:hAnsiTheme="minorHAnsi" w:cstheme="minorBidi"/>
          <w:color w:val="000000"/>
        </w:rPr>
        <w:t xml:space="preserve">мое постоење. </w:t>
      </w:r>
    </w:p>
    <w:p w14:paraId="00000017" w14:textId="77777777" w:rsidR="000D1528" w:rsidRDefault="00192816">
      <w:pPr>
        <w:rPr>
          <w:rFonts w:asciiTheme="minorHAnsi" w:eastAsiaTheme="minorEastAsia" w:hAnsiTheme="minorHAnsi" w:cstheme="minorBidi"/>
        </w:rPr>
      </w:pPr>
      <w:r>
        <w:rPr>
          <w:rFonts w:asciiTheme="minorHAnsi" w:eastAsiaTheme="minorEastAsia" w:hAnsiTheme="minorHAnsi" w:cstheme="minorBidi"/>
        </w:rPr>
        <w:t>Во време на зголемена социо-економска нееднаквост, да се биде уметник е привилегија, без разлика</w:t>
      </w:r>
      <w:del w:id="119" w:author="Nevenka Nikolik" w:date="2024-12-23T12:49:00Z">
        <w:r w:rsidDel="00893E9E">
          <w:rPr>
            <w:rFonts w:asciiTheme="minorHAnsi" w:eastAsiaTheme="minorEastAsia" w:hAnsiTheme="minorHAnsi" w:cstheme="minorBidi"/>
          </w:rPr>
          <w:delText>,</w:delText>
        </w:r>
      </w:del>
      <w:r>
        <w:rPr>
          <w:rFonts w:asciiTheme="minorHAnsi" w:eastAsiaTheme="minorEastAsia" w:hAnsiTheme="minorHAnsi" w:cstheme="minorBidi"/>
        </w:rPr>
        <w:t xml:space="preserve"> дали и колку </w:t>
      </w:r>
      <w:del w:id="120" w:author="Nevenka Nikolik" w:date="2024-12-23T12:49:00Z">
        <w:r w:rsidDel="00893E9E">
          <w:rPr>
            <w:rFonts w:asciiTheme="minorHAnsi" w:eastAsiaTheme="minorEastAsia" w:hAnsiTheme="minorHAnsi" w:cstheme="minorBidi"/>
          </w:rPr>
          <w:delText xml:space="preserve">е </w:delText>
        </w:r>
      </w:del>
      <w:r>
        <w:rPr>
          <w:rFonts w:asciiTheme="minorHAnsi" w:eastAsiaTheme="minorEastAsia" w:hAnsiTheme="minorHAnsi" w:cstheme="minorBidi"/>
        </w:rPr>
        <w:t>неговата општествена улога е сигурна или прекарна и без разлика</w:t>
      </w:r>
      <w:del w:id="121" w:author="Nevenka Nikolik" w:date="2024-12-23T12:50:00Z">
        <w:r w:rsidDel="00893E9E">
          <w:rPr>
            <w:rFonts w:asciiTheme="minorHAnsi" w:eastAsiaTheme="minorEastAsia" w:hAnsiTheme="minorHAnsi" w:cstheme="minorBidi"/>
          </w:rPr>
          <w:delText>,</w:delText>
        </w:r>
      </w:del>
      <w:r>
        <w:rPr>
          <w:rFonts w:asciiTheme="minorHAnsi" w:eastAsiaTheme="minorEastAsia" w:hAnsiTheme="minorHAnsi" w:cstheme="minorBidi"/>
        </w:rPr>
        <w:t xml:space="preserve"> дали и колку професии и улоги треба да исполнува за да биде уметник. </w:t>
      </w:r>
      <w:r>
        <w:rPr>
          <w:rFonts w:asciiTheme="minorHAnsi" w:eastAsiaTheme="minorEastAsia" w:hAnsiTheme="minorHAnsi" w:cstheme="minorBidi"/>
          <w:b/>
          <w:bCs/>
        </w:rPr>
        <w:t xml:space="preserve">3. 4. </w:t>
      </w:r>
      <w:r>
        <w:rPr>
          <w:rFonts w:asciiTheme="minorHAnsi" w:eastAsiaTheme="minorEastAsia" w:hAnsiTheme="minorHAnsi" w:cstheme="minorBidi"/>
        </w:rPr>
        <w:t xml:space="preserve">Свесноста е важна за исполнување на уметничката улога и создавање на уметничкото дело, како што и општествено-социјалната и културолошката одговорност е дел од тоа. </w:t>
      </w:r>
      <w:r>
        <w:rPr>
          <w:rFonts w:asciiTheme="minorHAnsi" w:eastAsiaTheme="minorEastAsia" w:hAnsiTheme="minorHAnsi" w:cstheme="minorBidi"/>
          <w:b/>
          <w:bCs/>
        </w:rPr>
        <w:t>1. 2. 12. 14.</w:t>
      </w:r>
      <w:r>
        <w:rPr>
          <w:rFonts w:asciiTheme="minorHAnsi" w:eastAsiaTheme="minorEastAsia" w:hAnsiTheme="minorHAnsi" w:cstheme="minorBidi"/>
        </w:rPr>
        <w:t xml:space="preserve"> </w:t>
      </w:r>
    </w:p>
    <w:p w14:paraId="00000018" w14:textId="2FFB3979" w:rsidR="000D1528" w:rsidRDefault="00192816">
      <w:pPr>
        <w:rPr>
          <w:rFonts w:asciiTheme="minorHAnsi" w:eastAsiaTheme="minorEastAsia" w:hAnsiTheme="minorHAnsi" w:cstheme="minorBidi"/>
        </w:rPr>
      </w:pPr>
      <w:r>
        <w:rPr>
          <w:rFonts w:asciiTheme="minorHAnsi" w:eastAsiaTheme="minorEastAsia" w:hAnsiTheme="minorHAnsi" w:cstheme="minorBidi"/>
        </w:rPr>
        <w:t>Да се организира сериозна самостојна изложба во Северна Македонија, не е едноставно</w:t>
      </w:r>
      <w:ins w:id="122" w:author="Nevenka Nikolik" w:date="2024-12-23T12:53:00Z">
        <w:r w:rsidR="00817F15">
          <w:rPr>
            <w:rFonts w:asciiTheme="minorHAnsi" w:eastAsiaTheme="minorEastAsia" w:hAnsiTheme="minorHAnsi" w:cstheme="minorBidi"/>
          </w:rPr>
          <w:t>;</w:t>
        </w:r>
      </w:ins>
      <w:del w:id="123" w:author="Nevenka Nikolik" w:date="2024-12-23T12:53:00Z">
        <w:r w:rsidDel="00817F15">
          <w:rPr>
            <w:rFonts w:asciiTheme="minorHAnsi" w:eastAsiaTheme="minorEastAsia" w:hAnsiTheme="minorHAnsi" w:cstheme="minorBidi"/>
          </w:rPr>
          <w:delText>,</w:delText>
        </w:r>
      </w:del>
      <w:r>
        <w:rPr>
          <w:rFonts w:asciiTheme="minorHAnsi" w:eastAsiaTheme="minorEastAsia" w:hAnsiTheme="minorHAnsi" w:cstheme="minorBidi"/>
        </w:rPr>
        <w:t xml:space="preserve"> државните институции и образовниот систем се многу инертни и конзервативни, средствата и условите се повеќе од ограничени, во </w:t>
      </w:r>
      <w:del w:id="124" w:author="Nevenka Nikolik" w:date="2024-12-23T12:54:00Z">
        <w:r w:rsidDel="00817F15">
          <w:rPr>
            <w:rFonts w:asciiTheme="minorHAnsi" w:eastAsiaTheme="minorEastAsia" w:hAnsiTheme="minorHAnsi" w:cstheme="minorBidi"/>
          </w:rPr>
          <w:delText xml:space="preserve">било </w:delText>
        </w:r>
      </w:del>
      <w:r>
        <w:rPr>
          <w:rFonts w:asciiTheme="minorHAnsi" w:eastAsiaTheme="minorEastAsia" w:hAnsiTheme="minorHAnsi" w:cstheme="minorBidi"/>
        </w:rPr>
        <w:t xml:space="preserve">кој </w:t>
      </w:r>
      <w:ins w:id="125" w:author="Nevenka Nikolik" w:date="2024-12-23T12:54:00Z">
        <w:r w:rsidR="00817F15">
          <w:rPr>
            <w:rFonts w:asciiTheme="minorHAnsi" w:eastAsiaTheme="minorEastAsia" w:hAnsiTheme="minorHAnsi" w:cstheme="minorBidi"/>
          </w:rPr>
          <w:t xml:space="preserve">било </w:t>
        </w:r>
      </w:ins>
      <w:r>
        <w:rPr>
          <w:rFonts w:asciiTheme="minorHAnsi" w:eastAsiaTheme="minorEastAsia" w:hAnsiTheme="minorHAnsi" w:cstheme="minorBidi"/>
        </w:rPr>
        <w:t>сектор, затоа, како одбивање на сето ова, с</w:t>
      </w:r>
      <w:ins w:id="126" w:author="Nevenka Nikolik" w:date="2024-12-23T12:54:00Z">
        <w:r w:rsidR="00817F15">
          <w:rPr>
            <w:rFonts w:asciiTheme="minorHAnsi" w:eastAsiaTheme="minorEastAsia" w:hAnsiTheme="minorHAnsi" w:cstheme="minorHAnsi"/>
          </w:rPr>
          <w:t>è</w:t>
        </w:r>
      </w:ins>
      <w:del w:id="127" w:author="Nevenka Nikolik" w:date="2024-12-23T12:54:00Z">
        <w:r w:rsidDel="00817F15">
          <w:rPr>
            <w:rFonts w:asciiTheme="minorHAnsi" w:eastAsiaTheme="minorEastAsia" w:hAnsiTheme="minorHAnsi" w:cstheme="minorBidi"/>
          </w:rPr>
          <w:delText>е</w:delText>
        </w:r>
      </w:del>
      <w:r>
        <w:rPr>
          <w:rFonts w:asciiTheme="minorHAnsi" w:eastAsiaTheme="minorEastAsia" w:hAnsiTheme="minorHAnsi" w:cstheme="minorBidi"/>
        </w:rPr>
        <w:t xml:space="preserve"> почесто претпочитам да соработувам со луѓе</w:t>
      </w:r>
      <w:del w:id="128" w:author="Nevenka Nikolik" w:date="2024-12-23T12:54:00Z">
        <w:r w:rsidDel="00817F15">
          <w:rPr>
            <w:rFonts w:asciiTheme="minorHAnsi" w:eastAsiaTheme="minorEastAsia" w:hAnsiTheme="minorHAnsi" w:cstheme="minorBidi"/>
          </w:rPr>
          <w:delText>,</w:delText>
        </w:r>
      </w:del>
      <w:r>
        <w:rPr>
          <w:rFonts w:asciiTheme="minorHAnsi" w:eastAsiaTheme="minorEastAsia" w:hAnsiTheme="minorHAnsi" w:cstheme="minorBidi"/>
        </w:rPr>
        <w:t xml:space="preserve"> со кои заеднички можеме да го подобриме квалитетот на програмите кои ги спроведуваат. </w:t>
      </w:r>
      <w:r>
        <w:rPr>
          <w:rFonts w:asciiTheme="minorHAnsi" w:eastAsiaTheme="minorEastAsia" w:hAnsiTheme="minorHAnsi" w:cstheme="minorBidi"/>
          <w:b/>
          <w:bCs/>
        </w:rPr>
        <w:t xml:space="preserve">21. </w:t>
      </w:r>
    </w:p>
    <w:p w14:paraId="00000019" w14:textId="21169857" w:rsidR="000D1528" w:rsidRDefault="00192816">
      <w:pPr>
        <w:rPr>
          <w:rFonts w:asciiTheme="minorHAnsi" w:eastAsiaTheme="minorEastAsia" w:hAnsiTheme="minorHAnsi" w:cstheme="minorBidi"/>
        </w:rPr>
      </w:pPr>
      <w:r>
        <w:rPr>
          <w:rFonts w:asciiTheme="minorHAnsi" w:eastAsiaTheme="minorEastAsia" w:hAnsiTheme="minorHAnsi" w:cstheme="minorBidi"/>
        </w:rPr>
        <w:lastRenderedPageBreak/>
        <w:t xml:space="preserve">Како уметница и културна работничка сум членка на повеќе иницијативи и организации и соработувам со поединци, фестивали и институции, со кои се обидуваме да развиваме одржливи уметнички </w:t>
      </w:r>
      <w:del w:id="129" w:author="Nevenka Nikolik" w:date="2024-12-23T12:54:00Z">
        <w:r w:rsidDel="00817F15">
          <w:rPr>
            <w:rFonts w:asciiTheme="minorHAnsi" w:eastAsiaTheme="minorEastAsia" w:hAnsiTheme="minorHAnsi" w:cstheme="minorBidi"/>
          </w:rPr>
          <w:delText>пракси</w:delText>
        </w:r>
      </w:del>
      <w:ins w:id="130" w:author="Nevenka Nikolik" w:date="2024-12-23T12:54:00Z">
        <w:r w:rsidR="00817F15">
          <w:rPr>
            <w:rFonts w:asciiTheme="minorHAnsi" w:eastAsiaTheme="minorEastAsia" w:hAnsiTheme="minorHAnsi" w:cstheme="minorBidi"/>
          </w:rPr>
          <w:t>практики</w:t>
        </w:r>
      </w:ins>
      <w:r>
        <w:rPr>
          <w:rFonts w:asciiTheme="minorHAnsi" w:eastAsiaTheme="minorEastAsia" w:hAnsiTheme="minorHAnsi" w:cstheme="minorBidi"/>
        </w:rPr>
        <w:t xml:space="preserve">, заедништво и градење заедници, како и поврзување и развивање програми за млади уметници, самостојно и во рамки на невладиниот културен сектор. </w:t>
      </w:r>
      <w:r>
        <w:rPr>
          <w:rFonts w:asciiTheme="minorHAnsi" w:eastAsiaTheme="minorEastAsia" w:hAnsiTheme="minorHAnsi" w:cstheme="minorBidi"/>
          <w:b/>
          <w:bCs/>
        </w:rPr>
        <w:t xml:space="preserve">19. </w:t>
      </w:r>
    </w:p>
    <w:p w14:paraId="0000001A" w14:textId="6A19D1F9" w:rsidR="000D1528" w:rsidRDefault="00192816">
      <w:pPr>
        <w:rPr>
          <w:rFonts w:asciiTheme="minorHAnsi" w:eastAsiaTheme="minorEastAsia" w:hAnsiTheme="minorHAnsi" w:cstheme="minorBidi"/>
          <w:lang w:val="en-US"/>
        </w:rPr>
      </w:pPr>
      <w:r>
        <w:t xml:space="preserve">Во </w:t>
      </w:r>
      <w:r>
        <w:rPr>
          <w:lang w:val="en-US"/>
        </w:rPr>
        <w:t>C</w:t>
      </w:r>
      <w:r>
        <w:t xml:space="preserve">еверна </w:t>
      </w:r>
      <w:r>
        <w:rPr>
          <w:lang w:val="en-US"/>
        </w:rPr>
        <w:t>M</w:t>
      </w:r>
      <w:r>
        <w:t xml:space="preserve">акедонија и во светот, повеќето културни институции, музеи и галерии претежно  поддржуваат мажи уметници и дефинитивно има голема разлика во можностите </w:t>
      </w:r>
      <w:del w:id="131" w:author="Nevenka Nikolik" w:date="2024-12-23T12:55:00Z">
        <w:r w:rsidDel="008B30DD">
          <w:delText xml:space="preserve">кај </w:delText>
        </w:r>
      </w:del>
      <w:ins w:id="132" w:author="Nevenka Nikolik" w:date="2024-12-23T12:55:00Z">
        <w:r w:rsidR="008B30DD">
          <w:t xml:space="preserve">за </w:t>
        </w:r>
      </w:ins>
      <w:r>
        <w:t>жените, различните родови и етнички малцинства. Во последните децении, иако</w:t>
      </w:r>
      <w:del w:id="133" w:author="Nevenka Nikolik" w:date="2024-12-23T12:55:00Z">
        <w:r w:rsidDel="008B30DD">
          <w:delText>,</w:delText>
        </w:r>
      </w:del>
      <w:r>
        <w:t xml:space="preserve"> во овие институции жените </w:t>
      </w:r>
      <w:ins w:id="134" w:author="Nevenka Nikolik" w:date="2024-12-23T12:55:00Z">
        <w:r w:rsidR="008B30DD">
          <w:t xml:space="preserve">се </w:t>
        </w:r>
      </w:ins>
      <w:r>
        <w:t>с</w:t>
      </w:r>
      <w:ins w:id="135" w:author="Nevenka Nikolik" w:date="2024-12-23T12:55:00Z">
        <w:r w:rsidR="008B30DD">
          <w:t>è</w:t>
        </w:r>
      </w:ins>
      <w:del w:id="136" w:author="Nevenka Nikolik" w:date="2024-12-23T12:55:00Z">
        <w:r w:rsidDel="008B30DD">
          <w:delText>е</w:delText>
        </w:r>
      </w:del>
      <w:ins w:id="137" w:author="Nevenka Nikolik" w:date="2024-12-23T12:55:00Z">
        <w:r w:rsidR="008B30DD">
          <w:t xml:space="preserve"> </w:t>
        </w:r>
      </w:ins>
      <w:r>
        <w:t>уште претставени како објекти, с</w:t>
      </w:r>
      <w:ins w:id="138" w:author="Nevenka Nikolik" w:date="2024-12-23T12:55:00Z">
        <w:r w:rsidR="008B30DD">
          <w:t>è</w:t>
        </w:r>
      </w:ins>
      <w:del w:id="139" w:author="Nevenka Nikolik" w:date="2024-12-23T12:55:00Z">
        <w:r w:rsidDel="008B30DD">
          <w:delText>е</w:delText>
        </w:r>
      </w:del>
      <w:r>
        <w:t xml:space="preserve"> повеќе се зголемува бројот </w:t>
      </w:r>
      <w:ins w:id="140" w:author="Nevenka Nikolik" w:date="2024-12-23T12:55:00Z">
        <w:r w:rsidR="008B30DD">
          <w:t xml:space="preserve">на </w:t>
        </w:r>
      </w:ins>
      <w:r>
        <w:t xml:space="preserve">жени кои работат во културата и имаат можност да го променат тоа. Следствено, уметноста и културата се создава со внимание и грижа, </w:t>
      </w:r>
      <w:del w:id="141" w:author="Nevenka Nikolik" w:date="2024-12-23T13:02:00Z">
        <w:r w:rsidDel="008B30DD">
          <w:delText xml:space="preserve">и </w:delText>
        </w:r>
      </w:del>
      <w:ins w:id="142" w:author="Nevenka Nikolik" w:date="2024-12-23T13:02:00Z">
        <w:r w:rsidR="008B30DD">
          <w:t xml:space="preserve">а </w:t>
        </w:r>
      </w:ins>
      <w:del w:id="143" w:author="Nevenka Nikolik" w:date="2024-12-23T13:02:00Z">
        <w:r w:rsidDel="008B30DD">
          <w:delText xml:space="preserve">без разлика на </w:delText>
        </w:r>
      </w:del>
      <w:r>
        <w:t>невидливиот и неплатен труд на жените</w:t>
      </w:r>
      <w:del w:id="144" w:author="Nevenka Nikolik" w:date="2024-12-23T13:03:00Z">
        <w:r w:rsidDel="008B30DD">
          <w:delText>,</w:delText>
        </w:r>
      </w:del>
      <w:r>
        <w:t xml:space="preserve"> </w:t>
      </w:r>
      <w:del w:id="145" w:author="Nevenka Nikolik" w:date="2024-12-23T13:03:00Z">
        <w:r w:rsidDel="008B30DD">
          <w:delText xml:space="preserve">е </w:delText>
        </w:r>
      </w:del>
      <w:ins w:id="146" w:author="Nevenka Nikolik" w:date="2024-12-23T13:03:00Z">
        <w:r w:rsidR="008B30DD">
          <w:t xml:space="preserve">станува </w:t>
        </w:r>
      </w:ins>
      <w:r>
        <w:t>с</w:t>
      </w:r>
      <w:ins w:id="147" w:author="Nevenka Nikolik" w:date="2024-12-23T13:03:00Z">
        <w:r w:rsidR="008B30DD">
          <w:t>è</w:t>
        </w:r>
      </w:ins>
      <w:del w:id="148" w:author="Nevenka Nikolik" w:date="2024-12-23T13:03:00Z">
        <w:r w:rsidDel="008B30DD">
          <w:delText>е</w:delText>
        </w:r>
      </w:del>
      <w:r>
        <w:t xml:space="preserve"> повеќе видлив</w:t>
      </w:r>
      <w:del w:id="149" w:author="Nevenka Nikolik" w:date="2024-12-23T13:03:00Z">
        <w:r w:rsidDel="008B30DD">
          <w:delText>,</w:delText>
        </w:r>
      </w:del>
      <w:r>
        <w:t xml:space="preserve"> </w:t>
      </w:r>
      <w:ins w:id="150" w:author="Nevenka Nikolik" w:date="2024-12-23T13:03:00Z">
        <w:r w:rsidR="008B30DD">
          <w:t xml:space="preserve">и </w:t>
        </w:r>
      </w:ins>
      <w:r>
        <w:t>често резултира со (не)реализиран потенцијал и „баланс“ во професионалниот, социјалниот и приватниот живот. Во културата или надвор од неа, жените без разлика на нивниот социјален и финансиски статус с</w:t>
      </w:r>
      <w:ins w:id="151" w:author="Nevenka Nikolik" w:date="2024-12-23T13:04:00Z">
        <w:r w:rsidR="004C15BD">
          <w:t>è</w:t>
        </w:r>
      </w:ins>
      <w:del w:id="152" w:author="Nevenka Nikolik" w:date="2024-12-23T13:04:00Z">
        <w:r w:rsidDel="004C15BD">
          <w:delText>е</w:delText>
        </w:r>
      </w:del>
      <w:r>
        <w:t xml:space="preserve"> повеќе се справуваат со стрес, емоционално и физичко отуѓување </w:t>
      </w:r>
      <w:del w:id="153" w:author="Nevenka Nikolik" w:date="2024-12-23T13:04:00Z">
        <w:r w:rsidDel="004C15BD">
          <w:delText xml:space="preserve">на </w:delText>
        </w:r>
      </w:del>
      <w:ins w:id="154" w:author="Nevenka Nikolik" w:date="2024-12-23T13:04:00Z">
        <w:r w:rsidR="004C15BD">
          <w:t xml:space="preserve">од </w:t>
        </w:r>
      </w:ins>
      <w:r>
        <w:t xml:space="preserve">работата и семејството, често страдаат од исцрпеност и неможност да се грижат за себе и покрај нивниот неизмерен труд да градат удобно опкружување за нивните блиски, колеги и соработници. </w:t>
      </w:r>
      <w:r>
        <w:rPr>
          <w:b/>
          <w:bCs/>
        </w:rPr>
        <w:t>11.</w:t>
      </w:r>
    </w:p>
    <w:p w14:paraId="0000001B" w14:textId="1FDF4FEF" w:rsidR="000D1528" w:rsidRDefault="00192816">
      <w:pPr>
        <w:rPr>
          <w:rFonts w:asciiTheme="minorHAnsi" w:eastAsiaTheme="minorEastAsia" w:hAnsiTheme="minorHAnsi" w:cstheme="minorBidi"/>
        </w:rPr>
      </w:pPr>
      <w:r>
        <w:rPr>
          <w:rFonts w:asciiTheme="minorHAnsi" w:eastAsiaTheme="minorEastAsia" w:hAnsiTheme="minorHAnsi" w:cstheme="minorBidi"/>
        </w:rPr>
        <w:t xml:space="preserve">Во </w:t>
      </w:r>
      <w:r>
        <w:rPr>
          <w:rFonts w:asciiTheme="minorHAnsi" w:eastAsiaTheme="minorEastAsia" w:hAnsiTheme="minorHAnsi" w:cstheme="minorBidi"/>
          <w:lang w:val="en-US"/>
        </w:rPr>
        <w:t xml:space="preserve">почетокот на 2012 година, </w:t>
      </w:r>
      <w:r>
        <w:rPr>
          <w:rFonts w:asciiTheme="minorHAnsi" w:eastAsiaTheme="minorEastAsia" w:hAnsiTheme="minorHAnsi" w:cstheme="minorBidi"/>
        </w:rPr>
        <w:t xml:space="preserve">како обид за женско уметничко здружување е соосновањето на уметничката иницијатива </w:t>
      </w:r>
      <w:r>
        <w:rPr>
          <w:rFonts w:asciiTheme="minorHAnsi" w:eastAsiaTheme="minorEastAsia" w:hAnsiTheme="minorHAnsi" w:cstheme="minorBidi"/>
          <w:lang w:val="en-US"/>
        </w:rPr>
        <w:t xml:space="preserve">MОMИ </w:t>
      </w:r>
      <w:r>
        <w:rPr>
          <w:rFonts w:asciiTheme="minorHAnsi" w:eastAsiaTheme="minorEastAsia" w:hAnsiTheme="minorHAnsi" w:cstheme="minorBidi"/>
        </w:rPr>
        <w:t>составена од</w:t>
      </w:r>
      <w:r>
        <w:rPr>
          <w:rFonts w:asciiTheme="minorHAnsi" w:eastAsiaTheme="minorEastAsia" w:hAnsiTheme="minorHAnsi" w:cstheme="minorBidi"/>
          <w:lang w:val="en-US"/>
        </w:rPr>
        <w:t xml:space="preserve">: Ана Ивановска, Кристина Хаџиева, </w:t>
      </w:r>
      <w:del w:id="155" w:author="Nevenka Nikolik" w:date="2024-12-23T13:05:00Z">
        <w:r w:rsidDel="004C15BD">
          <w:rPr>
            <w:rFonts w:asciiTheme="minorHAnsi" w:eastAsiaTheme="minorEastAsia" w:hAnsiTheme="minorHAnsi" w:cstheme="minorBidi"/>
            <w:lang w:val="en-US"/>
          </w:rPr>
          <w:delText xml:space="preserve"> </w:delText>
        </w:r>
      </w:del>
      <w:r>
        <w:rPr>
          <w:rFonts w:asciiTheme="minorHAnsi" w:eastAsiaTheme="minorEastAsia" w:hAnsiTheme="minorHAnsi" w:cstheme="minorBidi"/>
          <w:lang w:val="en-US"/>
        </w:rPr>
        <w:t xml:space="preserve">Маја Кировска, Марија Сотировска, Татјана Ристовска и Христина Зафировска. </w:t>
      </w:r>
      <w:r>
        <w:rPr>
          <w:rFonts w:asciiTheme="minorHAnsi" w:eastAsiaTheme="minorEastAsia" w:hAnsiTheme="minorHAnsi" w:cstheme="minorBidi"/>
        </w:rPr>
        <w:t>Заедно се</w:t>
      </w:r>
      <w:r>
        <w:rPr>
          <w:rFonts w:asciiTheme="minorHAnsi" w:eastAsiaTheme="minorEastAsia" w:hAnsiTheme="minorHAnsi" w:cstheme="minorBidi"/>
          <w:lang w:val="en-US"/>
        </w:rPr>
        <w:t xml:space="preserve"> претставува</w:t>
      </w:r>
      <w:r>
        <w:rPr>
          <w:rFonts w:asciiTheme="minorHAnsi" w:eastAsiaTheme="minorEastAsia" w:hAnsiTheme="minorHAnsi" w:cstheme="minorBidi"/>
        </w:rPr>
        <w:t xml:space="preserve">вме </w:t>
      </w:r>
      <w:r>
        <w:rPr>
          <w:rFonts w:asciiTheme="minorHAnsi" w:eastAsiaTheme="minorEastAsia" w:hAnsiTheme="minorHAnsi" w:cstheme="minorBidi"/>
          <w:lang w:val="en-US"/>
        </w:rPr>
        <w:t xml:space="preserve">со индивидуални </w:t>
      </w:r>
      <w:r>
        <w:rPr>
          <w:rFonts w:asciiTheme="minorHAnsi" w:eastAsiaTheme="minorEastAsia" w:hAnsiTheme="minorHAnsi" w:cstheme="minorBidi"/>
        </w:rPr>
        <w:t xml:space="preserve">или заеднички дела, кои </w:t>
      </w:r>
      <w:r>
        <w:rPr>
          <w:rFonts w:asciiTheme="minorHAnsi" w:eastAsiaTheme="minorEastAsia" w:hAnsiTheme="minorHAnsi" w:cstheme="minorBidi"/>
          <w:lang w:val="en-US"/>
        </w:rPr>
        <w:t>вклучуваат инте</w:t>
      </w:r>
      <w:r>
        <w:rPr>
          <w:rFonts w:asciiTheme="minorHAnsi" w:eastAsiaTheme="minorEastAsia" w:hAnsiTheme="minorHAnsi" w:cstheme="minorBidi"/>
        </w:rPr>
        <w:t>рвенции во делата на членките</w:t>
      </w:r>
      <w:r>
        <w:rPr>
          <w:rFonts w:asciiTheme="minorHAnsi" w:eastAsiaTheme="minorEastAsia" w:hAnsiTheme="minorHAnsi" w:cstheme="minorBidi"/>
          <w:lang w:val="en-US"/>
        </w:rPr>
        <w:t xml:space="preserve">, </w:t>
      </w:r>
      <w:r>
        <w:rPr>
          <w:rFonts w:asciiTheme="minorHAnsi" w:eastAsiaTheme="minorEastAsia" w:hAnsiTheme="minorHAnsi" w:cstheme="minorBidi"/>
        </w:rPr>
        <w:t xml:space="preserve">водење дневници на </w:t>
      </w:r>
      <w:r>
        <w:rPr>
          <w:rFonts w:asciiTheme="minorHAnsi" w:eastAsiaTheme="minorEastAsia" w:hAnsiTheme="minorHAnsi" w:cstheme="minorBidi"/>
          <w:lang w:val="en-US"/>
        </w:rPr>
        <w:t xml:space="preserve">лични, интимни, социјални </w:t>
      </w:r>
      <w:r>
        <w:rPr>
          <w:rFonts w:asciiTheme="minorHAnsi" w:eastAsiaTheme="minorEastAsia" w:hAnsiTheme="minorHAnsi" w:cstheme="minorBidi"/>
        </w:rPr>
        <w:t>и</w:t>
      </w:r>
      <w:r>
        <w:rPr>
          <w:rFonts w:asciiTheme="minorHAnsi" w:eastAsiaTheme="minorEastAsia" w:hAnsiTheme="minorHAnsi" w:cstheme="minorBidi"/>
          <w:lang w:val="en-US"/>
        </w:rPr>
        <w:t xml:space="preserve"> мигновени сознанија, </w:t>
      </w:r>
      <w:r>
        <w:rPr>
          <w:rFonts w:asciiTheme="minorHAnsi" w:eastAsiaTheme="minorEastAsia" w:hAnsiTheme="minorHAnsi" w:cstheme="minorBidi"/>
        </w:rPr>
        <w:t xml:space="preserve">кои ги споделуваме меѓу себе, како и </w:t>
      </w:r>
      <w:r>
        <w:rPr>
          <w:rFonts w:asciiTheme="minorHAnsi" w:eastAsiaTheme="minorEastAsia" w:hAnsiTheme="minorHAnsi" w:cstheme="minorBidi"/>
          <w:lang w:val="en-US"/>
        </w:rPr>
        <w:t>вклучува</w:t>
      </w:r>
      <w:r>
        <w:rPr>
          <w:rFonts w:asciiTheme="minorHAnsi" w:eastAsiaTheme="minorEastAsia" w:hAnsiTheme="minorHAnsi" w:cstheme="minorBidi"/>
        </w:rPr>
        <w:t xml:space="preserve">ње на </w:t>
      </w:r>
      <w:r>
        <w:rPr>
          <w:rFonts w:asciiTheme="minorHAnsi" w:eastAsiaTheme="minorEastAsia" w:hAnsiTheme="minorHAnsi" w:cstheme="minorBidi"/>
          <w:lang w:val="en-US"/>
        </w:rPr>
        <w:t xml:space="preserve">публиката во </w:t>
      </w:r>
      <w:r>
        <w:rPr>
          <w:rFonts w:asciiTheme="minorHAnsi" w:eastAsiaTheme="minorEastAsia" w:hAnsiTheme="minorHAnsi" w:cstheme="minorBidi"/>
        </w:rPr>
        <w:t xml:space="preserve">изложување и </w:t>
      </w:r>
      <w:r>
        <w:rPr>
          <w:rFonts w:asciiTheme="minorHAnsi" w:eastAsiaTheme="minorEastAsia" w:hAnsiTheme="minorHAnsi" w:cstheme="minorBidi"/>
          <w:lang w:val="en-US"/>
        </w:rPr>
        <w:t xml:space="preserve">презентација </w:t>
      </w:r>
      <w:r>
        <w:rPr>
          <w:rFonts w:asciiTheme="minorHAnsi" w:eastAsiaTheme="minorEastAsia" w:hAnsiTheme="minorHAnsi" w:cstheme="minorBidi"/>
        </w:rPr>
        <w:t>на</w:t>
      </w:r>
      <w:del w:id="156" w:author="Nevenka Nikolik" w:date="2024-12-23T13:06:00Z">
        <w:r w:rsidDel="004C15BD">
          <w:rPr>
            <w:rFonts w:asciiTheme="minorHAnsi" w:eastAsiaTheme="minorEastAsia" w:hAnsiTheme="minorHAnsi" w:cstheme="minorBidi"/>
          </w:rPr>
          <w:delText xml:space="preserve"> нивните</w:delText>
        </w:r>
      </w:del>
      <w:r>
        <w:rPr>
          <w:rFonts w:asciiTheme="minorHAnsi" w:eastAsiaTheme="minorEastAsia" w:hAnsiTheme="minorHAnsi" w:cstheme="minorBidi"/>
        </w:rPr>
        <w:t xml:space="preserve"> идеи, дела, итн. Изложбите, иако</w:t>
      </w:r>
      <w:del w:id="157" w:author="Nevenka Nikolik" w:date="2024-12-23T13:06:00Z">
        <w:r w:rsidDel="004C15BD">
          <w:rPr>
            <w:rFonts w:asciiTheme="minorHAnsi" w:eastAsiaTheme="minorEastAsia" w:hAnsiTheme="minorHAnsi" w:cstheme="minorBidi"/>
          </w:rPr>
          <w:delText>,</w:delText>
        </w:r>
      </w:del>
      <w:r>
        <w:rPr>
          <w:rFonts w:asciiTheme="minorHAnsi" w:eastAsiaTheme="minorEastAsia" w:hAnsiTheme="minorHAnsi" w:cstheme="minorBidi"/>
        </w:rPr>
        <w:t xml:space="preserve"> често деполитизирани, мислам дека се важни за претставување на блискоста, интимните и не толку заеднички</w:t>
      </w:r>
      <w:del w:id="158" w:author="Nevenka Nikolik" w:date="2024-12-23T13:06:00Z">
        <w:r w:rsidDel="004C15BD">
          <w:rPr>
            <w:rFonts w:asciiTheme="minorHAnsi" w:eastAsiaTheme="minorEastAsia" w:hAnsiTheme="minorHAnsi" w:cstheme="minorBidi"/>
          </w:rPr>
          <w:delText>те</w:delText>
        </w:r>
      </w:del>
      <w:r>
        <w:rPr>
          <w:rFonts w:asciiTheme="minorHAnsi" w:eastAsiaTheme="minorEastAsia" w:hAnsiTheme="minorHAnsi" w:cstheme="minorBidi"/>
        </w:rPr>
        <w:t xml:space="preserve"> женски перспективи</w:t>
      </w:r>
      <w:r>
        <w:rPr>
          <w:rFonts w:asciiTheme="minorHAnsi" w:eastAsiaTheme="minorEastAsia" w:hAnsiTheme="minorHAnsi" w:cstheme="minorBidi"/>
          <w:lang w:val="en-US"/>
        </w:rPr>
        <w:t>,</w:t>
      </w:r>
      <w:r>
        <w:rPr>
          <w:rFonts w:asciiTheme="minorHAnsi" w:eastAsiaTheme="minorEastAsia" w:hAnsiTheme="minorHAnsi" w:cstheme="minorBidi"/>
        </w:rPr>
        <w:t xml:space="preserve"> </w:t>
      </w:r>
      <w:r>
        <w:rPr>
          <w:rFonts w:asciiTheme="minorHAnsi" w:eastAsiaTheme="minorEastAsia" w:hAnsiTheme="minorHAnsi" w:cstheme="minorBidi"/>
          <w:lang w:val="en-US"/>
        </w:rPr>
        <w:t xml:space="preserve">проблематики </w:t>
      </w:r>
      <w:r>
        <w:rPr>
          <w:rFonts w:asciiTheme="minorHAnsi" w:eastAsiaTheme="minorEastAsia" w:hAnsiTheme="minorHAnsi" w:cstheme="minorBidi"/>
        </w:rPr>
        <w:t xml:space="preserve">и </w:t>
      </w:r>
      <w:del w:id="159" w:author="Nevenka Nikolik" w:date="2024-12-23T13:06:00Z">
        <w:r w:rsidDel="004C15BD">
          <w:rPr>
            <w:rFonts w:asciiTheme="minorHAnsi" w:eastAsiaTheme="minorEastAsia" w:hAnsiTheme="minorHAnsi" w:cstheme="minorBidi"/>
          </w:rPr>
          <w:delText>пракси</w:delText>
        </w:r>
      </w:del>
      <w:ins w:id="160" w:author="Nevenka Nikolik" w:date="2024-12-23T13:06:00Z">
        <w:r w:rsidR="004C15BD">
          <w:rPr>
            <w:rFonts w:asciiTheme="minorHAnsi" w:eastAsiaTheme="minorEastAsia" w:hAnsiTheme="minorHAnsi" w:cstheme="minorBidi"/>
          </w:rPr>
          <w:t>практики</w:t>
        </w:r>
      </w:ins>
      <w:r>
        <w:rPr>
          <w:rFonts w:asciiTheme="minorHAnsi" w:eastAsiaTheme="minorEastAsia" w:hAnsiTheme="minorHAnsi" w:cstheme="minorBidi"/>
          <w:lang w:val="en-US"/>
        </w:rPr>
        <w:t xml:space="preserve">. </w:t>
      </w:r>
      <w:r>
        <w:rPr>
          <w:rFonts w:asciiTheme="minorHAnsi" w:eastAsiaTheme="minorEastAsia" w:hAnsiTheme="minorHAnsi" w:cstheme="minorBidi"/>
          <w:b/>
          <w:bCs/>
          <w:lang w:val="en-US"/>
        </w:rPr>
        <w:t>11. 19.</w:t>
      </w:r>
    </w:p>
    <w:p w14:paraId="0000001C" w14:textId="0455E675" w:rsidR="000D1528" w:rsidRDefault="00192816">
      <w:pPr>
        <w:rPr>
          <w:rFonts w:asciiTheme="minorHAnsi" w:eastAsiaTheme="minorEastAsia" w:hAnsiTheme="minorHAnsi" w:cstheme="minorBidi"/>
          <w:b/>
          <w:bCs/>
        </w:rPr>
      </w:pPr>
      <w:r>
        <w:rPr>
          <w:rFonts w:asciiTheme="minorHAnsi" w:eastAsiaTheme="minorEastAsia" w:hAnsiTheme="minorHAnsi" w:cstheme="minorBidi"/>
        </w:rPr>
        <w:t>Во време на конзумеризам и хиперпродукција с</w:t>
      </w:r>
      <w:ins w:id="161" w:author="Nevenka Nikolik" w:date="2024-12-23T13:06:00Z">
        <w:r w:rsidR="004C15BD">
          <w:rPr>
            <w:rFonts w:asciiTheme="minorHAnsi" w:eastAsiaTheme="minorEastAsia" w:hAnsiTheme="minorHAnsi" w:cstheme="minorHAnsi"/>
          </w:rPr>
          <w:t>è</w:t>
        </w:r>
      </w:ins>
      <w:del w:id="162" w:author="Nevenka Nikolik" w:date="2024-12-23T13:06:00Z">
        <w:r w:rsidDel="004C15BD">
          <w:rPr>
            <w:rFonts w:asciiTheme="minorHAnsi" w:eastAsiaTheme="minorEastAsia" w:hAnsiTheme="minorHAnsi" w:cstheme="minorBidi"/>
          </w:rPr>
          <w:delText>е</w:delText>
        </w:r>
      </w:del>
      <w:r>
        <w:rPr>
          <w:rFonts w:asciiTheme="minorHAnsi" w:eastAsiaTheme="minorEastAsia" w:hAnsiTheme="minorHAnsi" w:cstheme="minorBidi"/>
        </w:rPr>
        <w:t xml:space="preserve"> помалку работам на создавање </w:t>
      </w:r>
      <w:del w:id="163" w:author="Nevenka Nikolik" w:date="2024-12-23T13:06:00Z">
        <w:r w:rsidDel="004C15BD">
          <w:rPr>
            <w:rFonts w:asciiTheme="minorHAnsi" w:eastAsiaTheme="minorEastAsia" w:hAnsiTheme="minorHAnsi" w:cstheme="minorBidi"/>
          </w:rPr>
          <w:delText xml:space="preserve">на </w:delText>
        </w:r>
      </w:del>
      <w:r>
        <w:rPr>
          <w:rFonts w:asciiTheme="minorHAnsi" w:eastAsiaTheme="minorEastAsia" w:hAnsiTheme="minorHAnsi" w:cstheme="minorBidi"/>
        </w:rPr>
        <w:t>објекти како уметнички дела и с</w:t>
      </w:r>
      <w:ins w:id="164" w:author="Nevenka Nikolik" w:date="2024-12-23T13:06:00Z">
        <w:r w:rsidR="004C15BD">
          <w:rPr>
            <w:rFonts w:asciiTheme="minorHAnsi" w:eastAsiaTheme="minorEastAsia" w:hAnsiTheme="minorHAnsi" w:cstheme="minorHAnsi"/>
          </w:rPr>
          <w:t>è</w:t>
        </w:r>
      </w:ins>
      <w:del w:id="165" w:author="Nevenka Nikolik" w:date="2024-12-23T13:06:00Z">
        <w:r w:rsidDel="004C15BD">
          <w:rPr>
            <w:rFonts w:asciiTheme="minorHAnsi" w:eastAsiaTheme="minorEastAsia" w:hAnsiTheme="minorHAnsi" w:cstheme="minorBidi"/>
          </w:rPr>
          <w:delText>е</w:delText>
        </w:r>
      </w:del>
      <w:r>
        <w:rPr>
          <w:rFonts w:asciiTheme="minorHAnsi" w:eastAsiaTheme="minorEastAsia" w:hAnsiTheme="minorHAnsi" w:cstheme="minorBidi"/>
        </w:rPr>
        <w:t xml:space="preserve"> повеќе се обидувам да развивам нематеријални </w:t>
      </w:r>
      <w:del w:id="166" w:author="Nevenka Nikolik" w:date="2024-12-23T13:06:00Z">
        <w:r w:rsidDel="004C15BD">
          <w:rPr>
            <w:rFonts w:asciiTheme="minorHAnsi" w:eastAsiaTheme="minorEastAsia" w:hAnsiTheme="minorHAnsi" w:cstheme="minorBidi"/>
          </w:rPr>
          <w:delText>пракси</w:delText>
        </w:r>
      </w:del>
      <w:ins w:id="167" w:author="Nevenka Nikolik" w:date="2024-12-23T13:06:00Z">
        <w:r w:rsidR="004C15BD">
          <w:rPr>
            <w:rFonts w:asciiTheme="minorHAnsi" w:eastAsiaTheme="minorEastAsia" w:hAnsiTheme="minorHAnsi" w:cstheme="minorBidi"/>
          </w:rPr>
          <w:t>практики</w:t>
        </w:r>
      </w:ins>
      <w:r>
        <w:rPr>
          <w:rFonts w:asciiTheme="minorHAnsi" w:eastAsiaTheme="minorEastAsia" w:hAnsiTheme="minorHAnsi" w:cstheme="minorBidi"/>
        </w:rPr>
        <w:t xml:space="preserve">, како и одмерено се вклучувам и во проекти на други уметници и колективитети. </w:t>
      </w:r>
      <w:r>
        <w:rPr>
          <w:rFonts w:asciiTheme="minorHAnsi" w:eastAsiaTheme="minorEastAsia" w:hAnsiTheme="minorHAnsi" w:cstheme="minorBidi"/>
          <w:b/>
          <w:bCs/>
        </w:rPr>
        <w:t>13. 15. 16. 19. 20.</w:t>
      </w:r>
    </w:p>
    <w:p w14:paraId="0000001D" w14:textId="0DA0DE40" w:rsidR="000D1528" w:rsidRDefault="00192816">
      <w:pPr>
        <w:rPr>
          <w:rFonts w:asciiTheme="minorHAnsi" w:eastAsiaTheme="minorEastAsia" w:hAnsiTheme="minorHAnsi" w:cstheme="minorBidi"/>
        </w:rPr>
      </w:pPr>
      <w:r>
        <w:rPr>
          <w:rFonts w:asciiTheme="minorHAnsi" w:eastAsiaTheme="minorEastAsia" w:hAnsiTheme="minorHAnsi" w:cstheme="minorBidi"/>
        </w:rPr>
        <w:t xml:space="preserve">Мое мислење е </w:t>
      </w:r>
      <w:del w:id="168" w:author="Nevenka Nikolik" w:date="2024-12-23T13:07:00Z">
        <w:r w:rsidDel="003E3EC5">
          <w:rPr>
            <w:rFonts w:asciiTheme="minorHAnsi" w:eastAsiaTheme="minorEastAsia" w:hAnsiTheme="minorHAnsi" w:cstheme="minorBidi"/>
          </w:rPr>
          <w:delText xml:space="preserve">дела </w:delText>
        </w:r>
      </w:del>
      <w:ins w:id="169" w:author="Nevenka Nikolik" w:date="2024-12-23T13:07:00Z">
        <w:r w:rsidR="003E3EC5">
          <w:rPr>
            <w:rFonts w:asciiTheme="minorHAnsi" w:eastAsiaTheme="minorEastAsia" w:hAnsiTheme="minorHAnsi" w:cstheme="minorBidi"/>
          </w:rPr>
          <w:t xml:space="preserve">дека </w:t>
        </w:r>
      </w:ins>
      <w:r>
        <w:rPr>
          <w:rFonts w:asciiTheme="minorHAnsi" w:eastAsiaTheme="minorEastAsia" w:hAnsiTheme="minorHAnsi" w:cstheme="minorBidi"/>
        </w:rPr>
        <w:t>феминизмот и неговите застапни(ци)/чки се премногу фокусирани на порамнување на социјалните и родовите улоги во некои општества, но</w:t>
      </w:r>
      <w:del w:id="170" w:author="Nevenka Nikolik" w:date="2024-12-23T13:07:00Z">
        <w:r w:rsidDel="003E3EC5">
          <w:rPr>
            <w:rFonts w:asciiTheme="minorHAnsi" w:eastAsiaTheme="minorEastAsia" w:hAnsiTheme="minorHAnsi" w:cstheme="minorBidi"/>
          </w:rPr>
          <w:delText>,</w:delText>
        </w:r>
      </w:del>
      <w:r>
        <w:rPr>
          <w:rFonts w:asciiTheme="minorHAnsi" w:eastAsiaTheme="minorEastAsia" w:hAnsiTheme="minorHAnsi" w:cstheme="minorBidi"/>
        </w:rPr>
        <w:t xml:space="preserve"> се недоволно свесни за опресијата, контролата и експлотацијата која постои и над целиот жив свет, земјата, водата, па и небото и воздухот. </w:t>
      </w:r>
      <w:r>
        <w:rPr>
          <w:rFonts w:asciiTheme="minorHAnsi" w:eastAsiaTheme="minorEastAsia" w:hAnsiTheme="minorHAnsi" w:cstheme="minorBidi"/>
          <w:b/>
          <w:bCs/>
        </w:rPr>
        <w:t>5. 6.</w:t>
      </w:r>
      <w:r>
        <w:rPr>
          <w:rFonts w:asciiTheme="minorHAnsi" w:eastAsiaTheme="minorEastAsia" w:hAnsiTheme="minorHAnsi" w:cstheme="minorBidi"/>
        </w:rPr>
        <w:t xml:space="preserve"> </w:t>
      </w:r>
      <w:r>
        <w:rPr>
          <w:rFonts w:asciiTheme="minorHAnsi" w:eastAsiaTheme="minorEastAsia" w:hAnsiTheme="minorHAnsi" w:cstheme="minorBidi"/>
          <w:b/>
          <w:bCs/>
        </w:rPr>
        <w:t xml:space="preserve">7. 8. 10. </w:t>
      </w:r>
      <w:r>
        <w:rPr>
          <w:rFonts w:asciiTheme="minorHAnsi" w:eastAsiaTheme="minorEastAsia" w:hAnsiTheme="minorHAnsi" w:cstheme="minorBidi"/>
        </w:rPr>
        <w:t>Наспроти тоа, е</w:t>
      </w:r>
      <w:r>
        <w:rPr>
          <w:rFonts w:asciiTheme="minorHAnsi" w:eastAsiaTheme="minorEastAsia" w:hAnsiTheme="minorHAnsi" w:cstheme="minorBidi"/>
          <w:lang w:val="en-US"/>
        </w:rPr>
        <w:t>колошки</w:t>
      </w:r>
      <w:r>
        <w:rPr>
          <w:rFonts w:asciiTheme="minorHAnsi" w:eastAsiaTheme="minorEastAsia" w:hAnsiTheme="minorHAnsi" w:cstheme="minorBidi"/>
        </w:rPr>
        <w:t>от</w:t>
      </w:r>
      <w:r>
        <w:rPr>
          <w:rFonts w:asciiTheme="minorHAnsi" w:eastAsiaTheme="minorEastAsia" w:hAnsiTheme="minorHAnsi" w:cstheme="minorBidi"/>
          <w:lang w:val="en-US"/>
        </w:rPr>
        <w:t xml:space="preserve"> феминизам</w:t>
      </w:r>
      <w:r>
        <w:rPr>
          <w:rFonts w:asciiTheme="minorHAnsi" w:eastAsiaTheme="minorEastAsia" w:hAnsiTheme="minorHAnsi" w:cstheme="minorBidi"/>
        </w:rPr>
        <w:t xml:space="preserve"> го проширува својот дијапазон на застапување и делување, затоа покрај</w:t>
      </w:r>
      <w:r>
        <w:rPr>
          <w:rFonts w:asciiTheme="minorHAnsi" w:eastAsiaTheme="minorEastAsia" w:hAnsiTheme="minorHAnsi" w:cstheme="minorBidi"/>
          <w:lang w:val="en-US"/>
        </w:rPr>
        <w:t xml:space="preserve"> родов</w:t>
      </w:r>
      <w:r>
        <w:rPr>
          <w:rFonts w:asciiTheme="minorHAnsi" w:eastAsiaTheme="minorEastAsia" w:hAnsiTheme="minorHAnsi" w:cstheme="minorBidi"/>
        </w:rPr>
        <w:t>ат</w:t>
      </w:r>
      <w:r>
        <w:rPr>
          <w:rFonts w:asciiTheme="minorHAnsi" w:eastAsiaTheme="minorEastAsia" w:hAnsiTheme="minorHAnsi" w:cstheme="minorBidi"/>
          <w:lang w:val="en-US"/>
        </w:rPr>
        <w:t xml:space="preserve">а еднаквост </w:t>
      </w:r>
      <w:r>
        <w:rPr>
          <w:rFonts w:asciiTheme="minorHAnsi" w:eastAsiaTheme="minorEastAsia" w:hAnsiTheme="minorHAnsi" w:cstheme="minorBidi"/>
        </w:rPr>
        <w:t>и</w:t>
      </w:r>
      <w:r>
        <w:rPr>
          <w:rFonts w:asciiTheme="minorHAnsi" w:eastAsiaTheme="minorEastAsia" w:hAnsiTheme="minorHAnsi" w:cstheme="minorBidi"/>
          <w:lang w:val="en-US"/>
        </w:rPr>
        <w:t xml:space="preserve"> </w:t>
      </w:r>
      <w:r>
        <w:rPr>
          <w:rFonts w:asciiTheme="minorHAnsi" w:eastAsiaTheme="minorEastAsia" w:hAnsiTheme="minorHAnsi" w:cstheme="minorBidi"/>
        </w:rPr>
        <w:t>преиспитувањето</w:t>
      </w:r>
      <w:r>
        <w:rPr>
          <w:rFonts w:asciiTheme="minorHAnsi" w:eastAsiaTheme="minorEastAsia" w:hAnsiTheme="minorHAnsi" w:cstheme="minorBidi"/>
          <w:lang w:val="en-US"/>
        </w:rPr>
        <w:t xml:space="preserve"> на непатријархалните или нелинеарни структури, </w:t>
      </w:r>
      <w:r>
        <w:rPr>
          <w:rFonts w:asciiTheme="minorHAnsi" w:eastAsiaTheme="minorEastAsia" w:hAnsiTheme="minorHAnsi" w:cstheme="minorBidi"/>
        </w:rPr>
        <w:t>го вклучува и почитува целиот жив свет и средината, ги почитува неговите</w:t>
      </w:r>
      <w:r>
        <w:rPr>
          <w:rFonts w:asciiTheme="minorHAnsi" w:eastAsiaTheme="minorEastAsia" w:hAnsiTheme="minorHAnsi" w:cstheme="minorBidi"/>
          <w:lang w:val="en-US"/>
        </w:rPr>
        <w:t xml:space="preserve"> органски процеси, </w:t>
      </w:r>
      <w:r>
        <w:rPr>
          <w:rFonts w:asciiTheme="minorHAnsi" w:eastAsiaTheme="minorEastAsia" w:hAnsiTheme="minorHAnsi" w:cstheme="minorBidi"/>
        </w:rPr>
        <w:t>користи соработки,</w:t>
      </w:r>
      <w:r>
        <w:rPr>
          <w:rFonts w:asciiTheme="minorHAnsi" w:eastAsiaTheme="minorEastAsia" w:hAnsiTheme="minorHAnsi" w:cstheme="minorBidi"/>
          <w:lang w:val="en-US"/>
        </w:rPr>
        <w:t xml:space="preserve"> </w:t>
      </w:r>
      <w:r>
        <w:rPr>
          <w:rFonts w:asciiTheme="minorHAnsi" w:eastAsiaTheme="minorEastAsia" w:hAnsiTheme="minorHAnsi" w:cstheme="minorBidi"/>
        </w:rPr>
        <w:t>ризомско споделување, заборавено знаење и знаењето на постарите, за да развива односи кои се темелат на разбирање, солидарност, заедништво и соживот.</w:t>
      </w:r>
      <w:r>
        <w:rPr>
          <w:rFonts w:asciiTheme="minorHAnsi" w:eastAsiaTheme="minorEastAsia" w:hAnsiTheme="minorHAnsi" w:cstheme="minorBidi"/>
          <w:b/>
          <w:bCs/>
        </w:rPr>
        <w:t xml:space="preserve"> 9. 14. 15. </w:t>
      </w:r>
      <w:r>
        <w:rPr>
          <w:rFonts w:asciiTheme="minorHAnsi" w:eastAsiaTheme="minorEastAsia" w:hAnsiTheme="minorHAnsi" w:cstheme="minorBidi"/>
          <w:b/>
          <w:bCs/>
          <w:color w:val="000000"/>
          <w:highlight w:val="white"/>
          <w:lang w:val="en-US"/>
        </w:rPr>
        <w:t>16.</w:t>
      </w:r>
      <w:r>
        <w:rPr>
          <w:rFonts w:asciiTheme="minorHAnsi" w:eastAsiaTheme="minorEastAsia" w:hAnsiTheme="minorHAnsi" w:cstheme="minorBidi"/>
          <w:b/>
          <w:bCs/>
          <w:color w:val="000000"/>
          <w:lang w:val="en-US"/>
        </w:rPr>
        <w:t xml:space="preserve"> </w:t>
      </w:r>
      <w:r>
        <w:rPr>
          <w:rFonts w:asciiTheme="minorHAnsi" w:eastAsiaTheme="minorEastAsia" w:hAnsiTheme="minorHAnsi" w:cstheme="minorBidi"/>
          <w:b/>
          <w:bCs/>
        </w:rPr>
        <w:t>18.</w:t>
      </w:r>
      <w:r>
        <w:rPr>
          <w:rFonts w:asciiTheme="minorHAnsi" w:eastAsiaTheme="minorEastAsia" w:hAnsiTheme="minorHAnsi" w:cstheme="minorBidi"/>
        </w:rPr>
        <w:t xml:space="preserve"> </w:t>
      </w:r>
    </w:p>
    <w:p w14:paraId="0000001E" w14:textId="77777777" w:rsidR="000D1528" w:rsidRPr="008C2EA9" w:rsidRDefault="00192816">
      <w:pPr>
        <w:rPr>
          <w:rFonts w:asciiTheme="minorHAnsi" w:eastAsiaTheme="minorEastAsia" w:hAnsiTheme="minorHAnsi" w:cstheme="minorBidi"/>
          <w:lang w:val="en-US"/>
          <w:rPrChange w:id="171" w:author="Nevenka Nikolik" w:date="2024-12-23T13:09:00Z">
            <w:rPr>
              <w:rFonts w:asciiTheme="minorHAnsi" w:eastAsiaTheme="minorEastAsia" w:hAnsiTheme="minorHAnsi" w:cstheme="minorBidi"/>
            </w:rPr>
          </w:rPrChange>
        </w:rPr>
      </w:pPr>
      <w:r>
        <w:rPr>
          <w:rFonts w:asciiTheme="minorHAnsi" w:eastAsiaTheme="minorEastAsia" w:hAnsiTheme="minorHAnsi" w:cstheme="minorBidi"/>
        </w:rPr>
        <w:t xml:space="preserve">Верувам дека секоја уметност е политичка, дури и кога е на ниво на декорација создадена од аполитични уметници и сместена во приватни домови или колекции. Силно верувам дека уметноста треба постојано да се преиспитува и редефинира, не смее да биде комодифицирана </w:t>
      </w:r>
      <w:r>
        <w:rPr>
          <w:rFonts w:asciiTheme="minorHAnsi" w:eastAsiaTheme="minorEastAsia" w:hAnsiTheme="minorHAnsi" w:cstheme="minorBidi"/>
        </w:rPr>
        <w:lastRenderedPageBreak/>
        <w:t xml:space="preserve">и претставува многу повеќе од објект кој може да биде закачен на ѕид, ставен на полица или постамент. Мислам дека многу е важно уметноста да се издвои од продуктите на креативните индустрии и вештачката интелигенција, без разлика дали е создадена во систем во кој постои пазар на уметнички дела. </w:t>
      </w:r>
    </w:p>
    <w:p w14:paraId="0000001F" w14:textId="77777777" w:rsidR="000D1528" w:rsidRDefault="00192816">
      <w:pPr>
        <w:rPr>
          <w:b/>
          <w:bCs/>
        </w:rPr>
      </w:pPr>
      <w:r>
        <w:rPr>
          <w:b/>
          <w:bCs/>
          <w:lang w:val="en-US"/>
        </w:rPr>
        <w:t>Works:</w:t>
      </w:r>
    </w:p>
    <w:p w14:paraId="00000020" w14:textId="77777777" w:rsidR="000D1528" w:rsidRDefault="00192816">
      <w:pPr>
        <w:spacing w:after="0"/>
        <w:jc w:val="both"/>
        <w:rPr>
          <w:b/>
        </w:rPr>
      </w:pPr>
      <w:r>
        <w:rPr>
          <w:b/>
        </w:rPr>
        <w:t>1.</w:t>
      </w:r>
    </w:p>
    <w:p w14:paraId="00000021" w14:textId="77777777" w:rsidR="000D1528" w:rsidRDefault="00192816">
      <w:pPr>
        <w:spacing w:after="0"/>
        <w:jc w:val="both"/>
        <w:rPr>
          <w:b/>
        </w:rPr>
      </w:pPr>
      <w:r>
        <w:rPr>
          <w:b/>
        </w:rPr>
        <w:t>2006-2007, 99% Natural, installation and action of collecting samples and human hair at the Cultural Centre Magaza, Bitola</w:t>
      </w:r>
    </w:p>
    <w:p w14:paraId="00000022" w14:textId="77777777" w:rsidR="000D1528" w:rsidRDefault="000D1528">
      <w:pPr>
        <w:spacing w:after="0"/>
        <w:jc w:val="both"/>
        <w:rPr>
          <w:b/>
        </w:rPr>
      </w:pPr>
    </w:p>
    <w:p w14:paraId="00000023" w14:textId="47BF2C62" w:rsidR="000D1528" w:rsidRDefault="00192816">
      <w:pPr>
        <w:spacing w:after="0"/>
        <w:jc w:val="both"/>
        <w:rPr>
          <w:color w:val="FF0000"/>
        </w:rPr>
      </w:pPr>
      <w:r>
        <w:t xml:space="preserve">The collection of organic materials, specifically pieces of human hair packed in small plastic bags, clearly points to the confrontation between the natural and the artificial. But that is not all that the author wants to show in her project - the installation of 50,000 bags containing pieces of human hair, as well as the action of cutting pieces of human hair in order to take individual data, are just a way of posing a question that is of great importance today - and that is the question of the meaning of life in today's modern environment when, with the help of genetic engineering, it is possible to cause a situation in which what we have learned during </w:t>
      </w:r>
      <w:del w:id="172" w:author="Nevenka Nikolik" w:date="2024-12-23T13:10:00Z">
        <w:r w:rsidDel="00803E5C">
          <w:delText xml:space="preserve">one </w:delText>
        </w:r>
      </w:del>
      <w:ins w:id="173" w:author="Nevenka Nikolik" w:date="2024-12-23T13:10:00Z">
        <w:r w:rsidR="00803E5C">
          <w:rPr>
            <w:lang w:val="en-US"/>
          </w:rPr>
          <w:t>a</w:t>
        </w:r>
        <w:r w:rsidR="00803E5C">
          <w:t xml:space="preserve"> </w:t>
        </w:r>
      </w:ins>
      <w:r>
        <w:t xml:space="preserve">lifetime is transferred to the future and thus our destiny is filled prematurely. The root of the hair contains genetic data and, depending on its length, it can contain data about our physical and psychological state. Hence the fact that each hair is an image and reflection of our life. By hermetically sealing them in plastic bags, the author alludes to the glut of the artificial today and at the same time offers the assumption and possibility that it can be replaced - the hermetic packaging can take up only 1%, and the rest can be natural. This means </w:t>
      </w:r>
      <w:del w:id="174" w:author="Nevenka Nikolik" w:date="2024-12-23T13:27:00Z">
        <w:r w:rsidDel="00E234E5">
          <w:delText>opening up</w:delText>
        </w:r>
      </w:del>
      <w:ins w:id="175" w:author="Nevenka Nikolik" w:date="2024-12-23T13:27:00Z">
        <w:r w:rsidR="00E234E5">
          <w:rPr>
            <w:lang w:val="en-US"/>
          </w:rPr>
          <w:t>raising</w:t>
        </w:r>
      </w:ins>
      <w:r>
        <w:t xml:space="preserve"> questions such as: what is the next step in the era of mass cloning and </w:t>
      </w:r>
      <w:ins w:id="176" w:author="Nevenka Nikolik" w:date="2024-12-23T13:30:00Z">
        <w:r w:rsidR="00E234E5">
          <w:rPr>
            <w:lang w:val="en-US"/>
          </w:rPr>
          <w:t xml:space="preserve">cloning </w:t>
        </w:r>
      </w:ins>
      <w:r>
        <w:t xml:space="preserve">manipulation </w:t>
      </w:r>
      <w:del w:id="177" w:author="Nevenka Nikolik" w:date="2024-12-23T13:30:00Z">
        <w:r w:rsidDel="00E234E5">
          <w:delText xml:space="preserve">with them </w:delText>
        </w:r>
      </w:del>
      <w:r>
        <w:t>that lead</w:t>
      </w:r>
      <w:ins w:id="178" w:author="Nevenka Nikolik" w:date="2024-12-23T13:30:00Z">
        <w:r w:rsidR="00E234E5">
          <w:rPr>
            <w:lang w:val="en-US"/>
          </w:rPr>
          <w:t>s</w:t>
        </w:r>
      </w:ins>
      <w:r>
        <w:t xml:space="preserve"> to dangerous mutations? Is it a clear need for man to change himself by opening up the questions and dilemmas regarding cloning and all the criminal acts related to it, or will he decide on the next step, leaving aside the possibility of genetic manipulation, coming to terms with the situation, because “Alea iacta est” - the genetic die has been cast and everything we have learned in </w:t>
      </w:r>
      <w:del w:id="179" w:author="Nevenka Nikolik" w:date="2024-12-23T13:31:00Z">
        <w:r w:rsidDel="00E234E5">
          <w:delText xml:space="preserve">one </w:delText>
        </w:r>
      </w:del>
      <w:ins w:id="180" w:author="Nevenka Nikolik" w:date="2024-12-23T13:31:00Z">
        <w:r w:rsidR="00E234E5">
          <w:rPr>
            <w:lang w:val="en-US"/>
          </w:rPr>
          <w:t>a</w:t>
        </w:r>
        <w:r w:rsidR="00E234E5">
          <w:t xml:space="preserve"> </w:t>
        </w:r>
      </w:ins>
      <w:r>
        <w:t>life and which is placed in our DNA will be able to shift our current understanding of reality - but would it be good to know our talents and our weaknesses ahead of time? Zorica Zafirovska's project is a process that lasts and is constantly changing, and regardless of the direction in which it will be realized, the most important moment is focusing on the questions of the origin of man and his future evolutionary development.</w:t>
      </w:r>
    </w:p>
    <w:p w14:paraId="00000024" w14:textId="77777777" w:rsidR="000D1528" w:rsidRDefault="00192816">
      <w:pPr>
        <w:jc w:val="both"/>
        <w:rPr>
          <w:b/>
        </w:rPr>
      </w:pPr>
      <w:r>
        <w:rPr>
          <w:b/>
        </w:rPr>
        <w:t>text by Biljana Isijanin</w:t>
      </w:r>
    </w:p>
    <w:p w14:paraId="00000025" w14:textId="77777777" w:rsidR="000D1528" w:rsidRDefault="000D1528">
      <w:pPr>
        <w:jc w:val="both"/>
        <w:rPr>
          <w:b/>
        </w:rPr>
      </w:pPr>
    </w:p>
    <w:p w14:paraId="00000026" w14:textId="77777777" w:rsidR="000D1528" w:rsidRDefault="00192816">
      <w:pPr>
        <w:spacing w:after="0"/>
        <w:jc w:val="both"/>
        <w:rPr>
          <w:b/>
        </w:rPr>
      </w:pPr>
      <w:r>
        <w:rPr>
          <w:b/>
        </w:rPr>
        <w:t>2.</w:t>
      </w:r>
    </w:p>
    <w:p w14:paraId="00000027" w14:textId="4B8B34E3" w:rsidR="000D1528" w:rsidRDefault="00192816">
      <w:pPr>
        <w:spacing w:after="252" w:line="254" w:lineRule="auto"/>
        <w:ind w:left="10"/>
      </w:pPr>
      <w:r>
        <w:rPr>
          <w:b/>
        </w:rPr>
        <w:t>2008 July,  promotion of the research book “Pocketpedia of Human Trafficking in the 21st Century” and exhibition of drawings at Magor Book Cafe.</w:t>
      </w:r>
      <w:r>
        <w:t xml:space="preserve"> The informative “Pocketpedia” represents a short review of events in all the continents, especially in the crisis regions; it contains testimonies, statistics, actions, and reactions of governments, organizations and groups, statements of institutions, which are fighting against trafficking with people. </w:t>
      </w:r>
      <w:del w:id="181" w:author="Nevenka Nikolik" w:date="2024-12-23T13:32:00Z">
        <w:r w:rsidDel="00273629">
          <w:rPr>
            <w:lang w:val="en-US"/>
          </w:rPr>
          <w:delText>i</w:delText>
        </w:r>
        <w:r w:rsidDel="00273629">
          <w:delText xml:space="preserve"> </w:delText>
        </w:r>
      </w:del>
      <w:ins w:id="182" w:author="Nevenka Nikolik" w:date="2024-12-23T13:32:00Z">
        <w:r w:rsidR="00273629">
          <w:rPr>
            <w:lang w:val="en-US"/>
          </w:rPr>
          <w:t>I</w:t>
        </w:r>
        <w:r w:rsidR="00273629">
          <w:t xml:space="preserve"> </w:t>
        </w:r>
      </w:ins>
      <w:r>
        <w:t xml:space="preserve">used newspaper articles, Internet stories, drawings that </w:t>
      </w:r>
      <w:r>
        <w:rPr>
          <w:lang w:val="en-US"/>
        </w:rPr>
        <w:t xml:space="preserve">i </w:t>
      </w:r>
      <w:r>
        <w:t>made out of photos. Today</w:t>
      </w:r>
      <w:ins w:id="183" w:author="Nevenka Nikolik" w:date="2024-12-23T13:32:00Z">
        <w:r w:rsidR="00273629">
          <w:rPr>
            <w:lang w:val="en-US"/>
          </w:rPr>
          <w:t>,</w:t>
        </w:r>
      </w:ins>
      <w:r>
        <w:t xml:space="preserve"> human traffic</w:t>
      </w:r>
      <w:ins w:id="184" w:author="Microsoft account" w:date="2025-01-02T17:13:00Z">
        <w:r w:rsidR="001A2B9C">
          <w:rPr>
            <w:lang w:val="en-US"/>
          </w:rPr>
          <w:t>king</w:t>
        </w:r>
      </w:ins>
      <w:r>
        <w:t xml:space="preserve"> is deeply infiltrated in modern society, so this “Pocketpedia” introduces all the types of this inhuman trade. One of my main goals is to reach the whole public in order to disclose the number of victims of trafficking and the billions of profits that are realized out of their abuse.</w:t>
      </w:r>
    </w:p>
    <w:p w14:paraId="00000028" w14:textId="77777777" w:rsidR="000D1528" w:rsidRDefault="00A31E18">
      <w:hyperlink r:id="rId6" w:history="1">
        <w:r w:rsidR="00192816">
          <w:rPr>
            <w:color w:val="1155CC"/>
            <w:u w:val="single"/>
          </w:rPr>
          <w:t>https://www.opafondacija.org/zaum/wp-content/uploads/2017/04/2008_Zorica-ZafirovskaPocketpedia_human_traffic_by_zorica_zafirovska.pdf</w:t>
        </w:r>
      </w:hyperlink>
      <w:r w:rsidR="00192816">
        <w:t xml:space="preserve"> </w:t>
      </w:r>
    </w:p>
    <w:p w14:paraId="00000029" w14:textId="77777777" w:rsidR="000D1528" w:rsidRDefault="000D1528"/>
    <w:p w14:paraId="0000002A" w14:textId="77777777" w:rsidR="000D1528" w:rsidRDefault="00192816">
      <w:pPr>
        <w:jc w:val="both"/>
        <w:rPr>
          <w:b/>
        </w:rPr>
      </w:pPr>
      <w:r>
        <w:rPr>
          <w:b/>
        </w:rPr>
        <w:t xml:space="preserve"> 3.  </w:t>
      </w:r>
    </w:p>
    <w:p w14:paraId="0000002B" w14:textId="77777777" w:rsidR="000D1528" w:rsidRDefault="00192816">
      <w:pPr>
        <w:spacing w:before="60" w:after="60"/>
        <w:ind w:right="-108"/>
        <w:jc w:val="both"/>
      </w:pPr>
      <w:r>
        <w:rPr>
          <w:b/>
        </w:rPr>
        <w:t xml:space="preserve">2011 May, ”Welcome on board” and 5 min. video “drilling to 20000 ft” at MALA GALERIJA – Skopje, </w:t>
      </w:r>
      <w:r>
        <w:t>made from photos from a drilling well – a visual story about work and stay on Ensco 72 gas platform, curated by Ivanka Apostolova, realized with the support of Bojan Ivanov.</w:t>
      </w:r>
    </w:p>
    <w:p w14:paraId="0000002C" w14:textId="77777777" w:rsidR="000D1528" w:rsidRDefault="00192816">
      <w:pPr>
        <w:spacing w:before="60" w:after="60"/>
        <w:ind w:right="-108"/>
        <w:jc w:val="both"/>
      </w:pPr>
      <w:r>
        <w:t>The drawings on the wall</w:t>
      </w:r>
      <w:r>
        <w:rPr>
          <w:b/>
        </w:rPr>
        <w:t xml:space="preserve"> </w:t>
      </w:r>
      <w:r>
        <w:t>explore the signs and representations of a reality that is only seemingly alien and distant. Namely, it is the reality of new migrant workers, of the new work environment and of the different, often unfamiliar ambiances of everyday life.</w:t>
      </w:r>
    </w:p>
    <w:p w14:paraId="0000002D" w14:textId="77777777" w:rsidR="000D1528" w:rsidRDefault="00A31E18">
      <w:pPr>
        <w:jc w:val="both"/>
      </w:pPr>
      <w:hyperlink r:id="rId7" w:history="1">
        <w:r w:rsidR="00192816">
          <w:rPr>
            <w:color w:val="1155CC"/>
            <w:u w:val="single"/>
          </w:rPr>
          <w:t>https://www.facebook.com/media/set/?set=a.1969913937797&amp;type=3</w:t>
        </w:r>
      </w:hyperlink>
      <w:r w:rsidR="00192816">
        <w:t xml:space="preserve"> </w:t>
      </w:r>
    </w:p>
    <w:p w14:paraId="0000002E" w14:textId="77777777" w:rsidR="000D1528" w:rsidRDefault="000D1528">
      <w:pPr>
        <w:jc w:val="both"/>
      </w:pPr>
    </w:p>
    <w:p w14:paraId="0000002F" w14:textId="77777777" w:rsidR="000D1528" w:rsidRDefault="00192816">
      <w:pPr>
        <w:rPr>
          <w:b/>
        </w:rPr>
      </w:pPr>
      <w:r>
        <w:rPr>
          <w:b/>
        </w:rPr>
        <w:t>4.</w:t>
      </w:r>
    </w:p>
    <w:p w14:paraId="00000030" w14:textId="13D121FF" w:rsidR="000D1528" w:rsidRDefault="00192816">
      <w:pPr>
        <w:spacing w:after="252"/>
        <w:jc w:val="both"/>
      </w:pPr>
      <w:r>
        <w:rPr>
          <w:b/>
        </w:rPr>
        <w:t xml:space="preserve">2016 October "Temporary-positional reexaminations" - </w:t>
      </w:r>
      <w:r>
        <w:t>clips from self-recorded videos during work on the Noble jackup rig in the North Sea north-east waters of Scotland, United Kingdom, exhibited November 2022, at CAC Mobile Gallery, Skopje, at the group exhibition "Instruments of power - The worker and workers</w:t>
      </w:r>
      <w:ins w:id="185" w:author="Nevenka Nikolik" w:date="2024-12-23T13:33:00Z">
        <w:r w:rsidR="00E106E1">
          <w:rPr>
            <w:lang w:val="en-US"/>
          </w:rPr>
          <w:t>’</w:t>
        </w:r>
      </w:ins>
      <w:r>
        <w:t xml:space="preserve">  rights in conditions of global economic crisis" curated by art historian Angela Vitanovska.</w:t>
      </w:r>
    </w:p>
    <w:p w14:paraId="00000031" w14:textId="77777777" w:rsidR="000D1528" w:rsidRDefault="00192816">
      <w:pPr>
        <w:spacing w:before="60" w:after="60"/>
        <w:ind w:right="-108"/>
        <w:jc w:val="both"/>
      </w:pPr>
      <w:r>
        <w:t>In the period from May 2008 to December 2017 in the waters of the North Sea, the artist participated in the oil and gas production industry as a migrant worker. During this period, in the already mentioned spaces, she reflects on her impermanence as an artist, while performing her work role in this highly lucrative and extractive industry. While performing tasks of maintenance and care, she asks herself is she performing her invisible role or is she just obsessively fulfilling it? Do these tasks alienate her from her primary role, or can they lead to the development of an everyday artistic practice? Do and how do these income-generating parts of her life bring value ​​to her role as an notearning artist, and vice versa?</w:t>
      </w:r>
    </w:p>
    <w:p w14:paraId="00000032" w14:textId="77777777" w:rsidR="000D1528" w:rsidRDefault="00192816">
      <w:pPr>
        <w:spacing w:after="252"/>
        <w:jc w:val="both"/>
        <w:rPr>
          <w:b/>
        </w:rPr>
      </w:pPr>
      <w:r>
        <w:t xml:space="preserve">Event: </w:t>
      </w:r>
      <w:hyperlink r:id="rId8" w:history="1">
        <w:r>
          <w:rPr>
            <w:color w:val="0563C1"/>
            <w:u w:val="single"/>
          </w:rPr>
          <w:t>https://fb.me/e/3jDn7wYr6</w:t>
        </w:r>
      </w:hyperlink>
      <w:r>
        <w:t xml:space="preserve">  catalog: </w:t>
      </w:r>
      <w:hyperlink r:id="rId9" w:history="1">
        <w:r>
          <w:rPr>
            <w:color w:val="0563C1"/>
            <w:u w:val="single"/>
          </w:rPr>
          <w:t>https://issuu.com/ivanakjsa020Y</w:t>
        </w:r>
      </w:hyperlink>
    </w:p>
    <w:p w14:paraId="00000033" w14:textId="77777777" w:rsidR="000D1528" w:rsidRDefault="00192816">
      <w:pPr>
        <w:jc w:val="both"/>
        <w:rPr>
          <w:b/>
        </w:rPr>
      </w:pPr>
      <w:r>
        <w:rPr>
          <w:b/>
        </w:rPr>
        <w:t xml:space="preserve"> </w:t>
      </w:r>
    </w:p>
    <w:p w14:paraId="00000034" w14:textId="77777777" w:rsidR="000D1528" w:rsidRDefault="00192816">
      <w:pPr>
        <w:rPr>
          <w:b/>
        </w:rPr>
      </w:pPr>
      <w:r>
        <w:rPr>
          <w:b/>
        </w:rPr>
        <w:t>5.</w:t>
      </w:r>
    </w:p>
    <w:p w14:paraId="00000035" w14:textId="77777777" w:rsidR="000D1528" w:rsidRDefault="00192816">
      <w:pPr>
        <w:spacing w:after="17" w:line="246" w:lineRule="auto"/>
        <w:rPr>
          <w:b/>
        </w:rPr>
      </w:pPr>
      <w:r>
        <w:rPr>
          <w:b/>
        </w:rPr>
        <w:t xml:space="preserve">2015 June, I am abused – "8th edition of the Skopje urban stories - Temporary spiritual remediation" - changing the collective memory of the city of Skopje, curated by Ana Frangovskа, organized by DLUM </w:t>
      </w:r>
    </w:p>
    <w:p w14:paraId="00000036" w14:textId="3231D473" w:rsidR="000D1528" w:rsidRDefault="00192816">
      <w:pPr>
        <w:spacing w:after="17" w:line="246" w:lineRule="auto"/>
      </w:pPr>
      <w:r>
        <w:rPr>
          <w:b/>
        </w:rPr>
        <w:t xml:space="preserve">installation, 300cm x 100cm x 40cm, </w:t>
      </w:r>
      <w:r>
        <w:t>steel plate, steel wires, pillow fil</w:t>
      </w:r>
      <w:ins w:id="186" w:author="Microsoft account" w:date="2025-01-02T18:21:00Z">
        <w:r w:rsidR="009A1ED9">
          <w:rPr>
            <w:lang w:val="en-US"/>
          </w:rPr>
          <w:t>l</w:t>
        </w:r>
      </w:ins>
      <w:r>
        <w:t xml:space="preserve">ing, cotton candy, food coloring, </w:t>
      </w:r>
      <w:r>
        <w:rPr>
          <w:lang w:val="en-US"/>
        </w:rPr>
        <w:t>w</w:t>
      </w:r>
      <w:r>
        <w:t xml:space="preserve">alking area Macedonia street, Skopje city center. </w:t>
      </w:r>
    </w:p>
    <w:p w14:paraId="00000037" w14:textId="77777777" w:rsidR="000D1528" w:rsidRDefault="00192816">
      <w:pPr>
        <w:spacing w:after="17" w:line="246" w:lineRule="auto"/>
      </w:pPr>
      <w:r>
        <w:t xml:space="preserve">An intimate visual image that floats between our own thoughts and the thoughts of others, life does extend far beyond its subjective borders and tells a truth. It interrupts the cyclical repetition of stereotypical mentality and shows the core issues of women, men and others. Where everyone creates, performs, destroys, kills, in everyone else's private / non private space and private / non </w:t>
      </w:r>
      <w:r>
        <w:lastRenderedPageBreak/>
        <w:t xml:space="preserve">private thought and idea... It applies different rules of life, focused on breaking the dogmas, in a manner to get acknowledgment, recognition and empowerment! </w:t>
      </w:r>
    </w:p>
    <w:p w14:paraId="00000038" w14:textId="77777777" w:rsidR="000D1528" w:rsidRDefault="000D1528"/>
    <w:p w14:paraId="00000039" w14:textId="77777777" w:rsidR="000D1528" w:rsidRDefault="00192816">
      <w:pPr>
        <w:rPr>
          <w:b/>
        </w:rPr>
      </w:pPr>
      <w:r>
        <w:rPr>
          <w:b/>
        </w:rPr>
        <w:t>6.</w:t>
      </w:r>
    </w:p>
    <w:p w14:paraId="0000003A" w14:textId="1EF6AB03" w:rsidR="000D1528" w:rsidRDefault="00192816">
      <w:pPr>
        <w:spacing w:after="252" w:line="254" w:lineRule="auto"/>
        <w:ind w:left="10"/>
        <w:rPr>
          <w:b/>
        </w:rPr>
      </w:pPr>
      <w:r>
        <w:rPr>
          <w:b/>
        </w:rPr>
        <w:t>2014 May,  ‘Behind the Red Ribbon’ project as a part of “The Politicization of Debris”, an exhibition of works by Kristina Boz</w:t>
      </w:r>
      <w:ins w:id="187" w:author="Nevenka Nikolik" w:date="2024-12-23T13:37:00Z">
        <w:r w:rsidR="00A07646">
          <w:rPr>
            <w:b/>
            <w:lang w:val="en-US"/>
          </w:rPr>
          <w:t>h</w:t>
        </w:r>
      </w:ins>
      <w:r>
        <w:rPr>
          <w:b/>
        </w:rPr>
        <w:t>urska and Zorica Zafirovska at SIA gallery, curated by Nada Prlja.</w:t>
      </w:r>
    </w:p>
    <w:p w14:paraId="0000003B" w14:textId="77777777" w:rsidR="000D1528" w:rsidRDefault="00192816">
      <w:pPr>
        <w:spacing w:before="60" w:after="60"/>
        <w:ind w:right="-108"/>
        <w:jc w:val="both"/>
      </w:pPr>
      <w:r>
        <w:t>It deals with the ‘disposability’ of human beings, by objectifying the human body as a strategy with which to criticize its own process of commodification within a social system that dehumanizes the human being.</w:t>
      </w:r>
    </w:p>
    <w:p w14:paraId="0000003C" w14:textId="780B5872" w:rsidR="000D1528" w:rsidRDefault="00192816">
      <w:pPr>
        <w:rPr>
          <w:b/>
        </w:rPr>
      </w:pPr>
      <w:r>
        <w:t xml:space="preserve">The drawings are depicting workers making a reference to the current situation of individuals employed to work on various construction sites in the city, related to the ‘Skopje 2014’ project as a direct response to this ‘rebuilding of the city centar’ and critically reflects the neglecting of </w:t>
      </w:r>
      <w:ins w:id="188" w:author="Nevenka Nikolik" w:date="2024-12-23T13:38:00Z">
        <w:r w:rsidR="00A07646">
          <w:rPr>
            <w:lang w:val="en-US"/>
          </w:rPr>
          <w:t xml:space="preserve">the </w:t>
        </w:r>
      </w:ins>
      <w:r>
        <w:t>human rights of the construction workers – namely, the right to work under safe conditions. The faster and cheaper the buildings and monuments of Skopje 2014 are built, the better (for the commissioners), while basic security measures for the workers are being seriously disregarded. This project is a direct reaction to the present city-context of Skopje, but it also refers to almost all construction workers worldwide</w:t>
      </w:r>
      <w:r>
        <w:rPr>
          <w:b/>
        </w:rPr>
        <w:t>.</w:t>
      </w:r>
    </w:p>
    <w:p w14:paraId="0000003D" w14:textId="77777777" w:rsidR="000D1528" w:rsidRDefault="000D1528">
      <w:pPr>
        <w:rPr>
          <w:b/>
        </w:rPr>
      </w:pPr>
    </w:p>
    <w:p w14:paraId="0000003E" w14:textId="77777777" w:rsidR="000D1528" w:rsidRDefault="00192816">
      <w:r>
        <w:rPr>
          <w:b/>
        </w:rPr>
        <w:t>7.</w:t>
      </w:r>
    </w:p>
    <w:p w14:paraId="0000003F" w14:textId="77777777" w:rsidR="000D1528" w:rsidRDefault="00192816">
      <w:pPr>
        <w:rPr>
          <w:b/>
        </w:rPr>
      </w:pPr>
      <w:r>
        <w:rPr>
          <w:b/>
        </w:rPr>
        <w:t>2011 Define and redefine yourself, Series of painted forms, Acryl on mds board</w:t>
      </w:r>
    </w:p>
    <w:p w14:paraId="00000040" w14:textId="77777777" w:rsidR="000D1528" w:rsidRDefault="00192816">
      <w:r>
        <w:t>Gender equality a</w:t>
      </w:r>
      <w:r>
        <w:rPr>
          <w:lang w:val="en-US"/>
        </w:rPr>
        <w:t>s a</w:t>
      </w:r>
      <w:r>
        <w:t xml:space="preserve"> fundamental human right </w:t>
      </w:r>
      <w:r>
        <w:rPr>
          <w:lang w:val="en-US"/>
        </w:rPr>
        <w:t>is</w:t>
      </w:r>
      <w:r>
        <w:t xml:space="preserve"> a necessary foundation for equal access to resources, opportunities, and rights in various aspects of life, including education, health, as well economic and political representation, challenging and changing societal norms and stereotypes that perpetuate inequality </w:t>
      </w:r>
      <w:r>
        <w:rPr>
          <w:lang w:val="en-US"/>
        </w:rPr>
        <w:t>and imposibility to express oneself.</w:t>
      </w:r>
    </w:p>
    <w:p w14:paraId="00000041" w14:textId="77777777" w:rsidR="000D1528" w:rsidRDefault="000D1528"/>
    <w:p w14:paraId="00000042" w14:textId="77777777" w:rsidR="000D1528" w:rsidRDefault="00192816">
      <w:pPr>
        <w:jc w:val="both"/>
        <w:rPr>
          <w:b/>
        </w:rPr>
      </w:pPr>
      <w:r>
        <w:rPr>
          <w:b/>
        </w:rPr>
        <w:t>8.</w:t>
      </w:r>
    </w:p>
    <w:p w14:paraId="00000043" w14:textId="77777777" w:rsidR="000D1528" w:rsidRDefault="00192816">
      <w:pPr>
        <w:rPr>
          <w:b/>
        </w:rPr>
      </w:pPr>
      <w:r>
        <w:rPr>
          <w:b/>
        </w:rPr>
        <w:t>2016 August - “Border crossing” video and installation exhibition,</w:t>
      </w:r>
      <w:r>
        <w:t xml:space="preserve"> </w:t>
      </w:r>
      <w:r>
        <w:rPr>
          <w:b/>
        </w:rPr>
        <w:t>Gallery Idio, Brooklyn, New York, curated by Nataša Prljević with the support from Montana Simone.</w:t>
      </w:r>
    </w:p>
    <w:p w14:paraId="00000044" w14:textId="77777777" w:rsidR="000D1528" w:rsidRDefault="00192816">
      <w:r>
        <w:t>Untitled 6'54''</w:t>
      </w:r>
    </w:p>
    <w:p w14:paraId="00000045" w14:textId="77777777" w:rsidR="000D1528" w:rsidRDefault="00192816">
      <w:r>
        <w:t>Video edited by Özgür Demirci</w:t>
      </w:r>
    </w:p>
    <w:p w14:paraId="00000046" w14:textId="77777777" w:rsidR="000D1528" w:rsidRDefault="00192816">
      <w:r>
        <w:t>Photos by Nina Komel</w:t>
      </w:r>
    </w:p>
    <w:p w14:paraId="00000047" w14:textId="73767910" w:rsidR="000D1528" w:rsidRDefault="00A07646">
      <w:ins w:id="189" w:author="Nevenka Nikolik" w:date="2024-12-23T13:38:00Z">
        <w:r>
          <w:rPr>
            <w:lang w:val="en-US"/>
          </w:rPr>
          <w:t>“</w:t>
        </w:r>
      </w:ins>
      <w:r w:rsidR="00192816">
        <w:t>Border Crossing</w:t>
      </w:r>
      <w:ins w:id="190" w:author="Nevenka Nikolik" w:date="2024-12-23T13:39:00Z">
        <w:r>
          <w:rPr>
            <w:lang w:val="en-US"/>
          </w:rPr>
          <w:t>”</w:t>
        </w:r>
      </w:ins>
      <w:r w:rsidR="00192816">
        <w:t xml:space="preserve"> is an ongoing multimedia project in which Zorica Zafirovska explores mechanisms of empathy and responsibility in relation to the refugee crisis in Europe. This exhibition focuses on two lethal international violations of human rights that took place on the Austrian and Macedonian borders over the past year; the illegal transportation of 71 migrants who suffocated in the truck </w:t>
      </w:r>
      <w:r w:rsidR="00192816">
        <w:lastRenderedPageBreak/>
        <w:t xml:space="preserve">transporting them from Budapest to Austria in August 2015, and a false rescue map, suspected to be fabricated by journalists and blamed on activists, in order to stage sensationalist struggle photography that led thousands of refugees towards arrest, deportation, and death on the Greek-Macedonian border. As a female artist and migrant worker, native to Macedonia (once Yugoslavia), Zafirovska brings a nuanced and relevant perspective. Text by Nataša Prljević </w:t>
      </w:r>
    </w:p>
    <w:p w14:paraId="00000048" w14:textId="77777777" w:rsidR="000D1528" w:rsidRDefault="00A31E18">
      <w:hyperlink r:id="rId10" w:history="1">
        <w:r w:rsidR="00192816">
          <w:rPr>
            <w:color w:val="1155CC"/>
            <w:u w:val="single"/>
          </w:rPr>
          <w:t>https://residencyunlimited.org/programs/border-crossing-zorica-zafirovska/</w:t>
        </w:r>
      </w:hyperlink>
      <w:r w:rsidR="00192816">
        <w:t xml:space="preserve"> </w:t>
      </w:r>
    </w:p>
    <w:p w14:paraId="00000049" w14:textId="77777777" w:rsidR="000D1528" w:rsidRDefault="000D1528">
      <w:pPr>
        <w:jc w:val="both"/>
        <w:rPr>
          <w:b/>
        </w:rPr>
      </w:pPr>
    </w:p>
    <w:p w14:paraId="0000004A" w14:textId="77777777" w:rsidR="000D1528" w:rsidRDefault="00192816">
      <w:r>
        <w:rPr>
          <w:b/>
        </w:rPr>
        <w:t>9.</w:t>
      </w:r>
    </w:p>
    <w:p w14:paraId="0000004B" w14:textId="24DE490D" w:rsidR="000D1528" w:rsidRDefault="00192816">
      <w:pPr>
        <w:spacing w:before="60" w:after="60"/>
        <w:ind w:right="-108"/>
        <w:jc w:val="both"/>
      </w:pPr>
      <w:r>
        <w:rPr>
          <w:b/>
        </w:rPr>
        <w:t>2015 November, “Personal/Impersonal”</w:t>
      </w:r>
      <w:r>
        <w:t xml:space="preserve"> project at Serious Interest Agency Gallery is composed of works from the </w:t>
      </w:r>
      <w:del w:id="191" w:author="Nevenka Nikolik" w:date="2024-12-23T13:39:00Z">
        <w:r w:rsidDel="00A07646">
          <w:delText xml:space="preserve">last </w:delText>
        </w:r>
      </w:del>
      <w:ins w:id="192" w:author="Nevenka Nikolik" w:date="2024-12-23T13:39:00Z">
        <w:r w:rsidR="00A07646">
          <w:rPr>
            <w:lang w:val="en-US"/>
          </w:rPr>
          <w:t>p</w:t>
        </w:r>
        <w:r w:rsidR="00A07646">
          <w:t xml:space="preserve">ast </w:t>
        </w:r>
      </w:ins>
      <w:r>
        <w:t xml:space="preserve">3 years on different social topics. Notes on the exhibition by Slavcho Dimitrov. </w:t>
      </w:r>
    </w:p>
    <w:p w14:paraId="0000004C" w14:textId="642BD580" w:rsidR="000D1528" w:rsidRDefault="00192816">
      <w:pPr>
        <w:spacing w:before="60" w:after="60"/>
        <w:ind w:right="-108"/>
        <w:jc w:val="both"/>
      </w:pPr>
      <w:r>
        <w:t>The exhibition is a summary of installations and long</w:t>
      </w:r>
      <w:ins w:id="193" w:author="Nevenka Nikolik" w:date="2024-12-23T13:40:00Z">
        <w:r w:rsidR="00A07646">
          <w:rPr>
            <w:lang w:val="en-US"/>
          </w:rPr>
          <w:t>-</w:t>
        </w:r>
      </w:ins>
      <w:del w:id="194" w:author="Nevenka Nikolik" w:date="2024-12-23T13:40:00Z">
        <w:r w:rsidDel="00A07646">
          <w:delText xml:space="preserve"> </w:delText>
        </w:r>
      </w:del>
      <w:r>
        <w:t xml:space="preserve">term action of sharing notepads since 2014, streets and galleries of Prague, Zagreb, Skopje, Prishtina, Berlin, Thessaloniki, Sarajevo, </w:t>
      </w:r>
      <w:del w:id="195" w:author="Nevenka Nikolik" w:date="2024-12-23T13:40:00Z">
        <w:r w:rsidDel="00A07646">
          <w:delText xml:space="preserve">Uk </w:delText>
        </w:r>
      </w:del>
      <w:ins w:id="196" w:author="Nevenka Nikolik" w:date="2024-12-23T13:40:00Z">
        <w:r w:rsidR="00A07646">
          <w:t>U</w:t>
        </w:r>
        <w:r w:rsidR="00A07646">
          <w:rPr>
            <w:lang w:val="en-US"/>
          </w:rPr>
          <w:t>K</w:t>
        </w:r>
        <w:r w:rsidR="00A07646">
          <w:t xml:space="preserve"> </w:t>
        </w:r>
      </w:ins>
      <w:r>
        <w:t xml:space="preserve">airports and different locations as “Make a personal plan!” – Action.  Installation of the notepads in Skopje (the notepads </w:t>
      </w:r>
      <w:del w:id="197" w:author="Nevenka Nikolik" w:date="2024-12-23T13:40:00Z">
        <w:r w:rsidDel="00A07646">
          <w:delText xml:space="preserve">later </w:delText>
        </w:r>
      </w:del>
      <w:r>
        <w:t>were</w:t>
      </w:r>
      <w:ins w:id="198" w:author="Nevenka Nikolik" w:date="2024-12-23T13:40:00Z">
        <w:r w:rsidR="00A07646" w:rsidRPr="00A07646">
          <w:t xml:space="preserve"> </w:t>
        </w:r>
        <w:r w:rsidR="00A07646">
          <w:t>later</w:t>
        </w:r>
      </w:ins>
      <w:r>
        <w:t xml:space="preserve"> translated in 6 or more languages and shared in public places)</w:t>
      </w:r>
    </w:p>
    <w:p w14:paraId="0000004D" w14:textId="77777777" w:rsidR="000D1528" w:rsidRDefault="00A31E18">
      <w:pPr>
        <w:spacing w:before="60" w:after="60"/>
        <w:ind w:right="-108"/>
        <w:jc w:val="both"/>
        <w:rPr>
          <w:b/>
        </w:rPr>
      </w:pPr>
      <w:hyperlink r:id="rId11" w:history="1">
        <w:r w:rsidR="00192816">
          <w:rPr>
            <w:color w:val="1155CC"/>
            <w:u w:val="single"/>
          </w:rPr>
          <w:t>https://seriousinterestsagency.com/zorica-zafirovska/</w:t>
        </w:r>
      </w:hyperlink>
      <w:r w:rsidR="00192816">
        <w:t xml:space="preserve">  </w:t>
      </w:r>
    </w:p>
    <w:p w14:paraId="0000004E" w14:textId="77777777" w:rsidR="000D1528" w:rsidRDefault="000D1528">
      <w:pPr>
        <w:rPr>
          <w:b/>
        </w:rPr>
      </w:pPr>
    </w:p>
    <w:p w14:paraId="0000004F" w14:textId="77777777" w:rsidR="000D1528" w:rsidRDefault="00192816">
      <w:pPr>
        <w:rPr>
          <w:b/>
        </w:rPr>
      </w:pPr>
      <w:r>
        <w:rPr>
          <w:b/>
        </w:rPr>
        <w:t>10.</w:t>
      </w:r>
    </w:p>
    <w:p w14:paraId="00000050" w14:textId="72E2BC11" w:rsidR="000D1528" w:rsidRDefault="00192816">
      <w:pPr>
        <w:spacing w:before="60" w:after="60"/>
        <w:ind w:right="-108"/>
        <w:jc w:val="both"/>
      </w:pPr>
      <w:r>
        <w:rPr>
          <w:b/>
        </w:rPr>
        <w:t xml:space="preserve">2015 December, “Under the sun or how deep is our need” project at </w:t>
      </w:r>
      <w:ins w:id="199" w:author="Nevenka Nikolik" w:date="2024-12-23T13:41:00Z">
        <w:r w:rsidR="008C3CA3">
          <w:rPr>
            <w:b/>
            <w:lang w:val="en-US"/>
          </w:rPr>
          <w:t xml:space="preserve">the </w:t>
        </w:r>
      </w:ins>
      <w:r>
        <w:rPr>
          <w:b/>
        </w:rPr>
        <w:t xml:space="preserve">Gallery of </w:t>
      </w:r>
      <w:ins w:id="200" w:author="Nevenka Nikolik" w:date="2024-12-23T13:41:00Z">
        <w:r w:rsidR="008C3CA3">
          <w:rPr>
            <w:b/>
            <w:lang w:val="en-US"/>
          </w:rPr>
          <w:t xml:space="preserve">the </w:t>
        </w:r>
      </w:ins>
      <w:r>
        <w:rPr>
          <w:b/>
        </w:rPr>
        <w:t>Faculty of Fine Arts, Skopje</w:t>
      </w:r>
      <w:ins w:id="201" w:author="Nevenka Nikolik" w:date="2024-12-23T13:41:00Z">
        <w:r w:rsidR="008C3CA3">
          <w:rPr>
            <w:b/>
            <w:lang w:val="en-US"/>
          </w:rPr>
          <w:t>,</w:t>
        </w:r>
      </w:ins>
      <w:r>
        <w:rPr>
          <w:b/>
        </w:rPr>
        <w:t xml:space="preserve"> together with MOMI </w:t>
      </w:r>
    </w:p>
    <w:p w14:paraId="00000051" w14:textId="77777777" w:rsidR="000D1528" w:rsidRDefault="00192816">
      <w:pPr>
        <w:spacing w:before="60" w:after="60"/>
        <w:ind w:right="-108"/>
        <w:jc w:val="both"/>
      </w:pPr>
      <w:r>
        <w:t>Video editing: Angela Manevska</w:t>
      </w:r>
    </w:p>
    <w:p w14:paraId="00000052" w14:textId="010580B1" w:rsidR="000D1528" w:rsidRDefault="008C3CA3">
      <w:pPr>
        <w:spacing w:before="60" w:after="60"/>
        <w:ind w:right="-108"/>
        <w:jc w:val="both"/>
      </w:pPr>
      <w:ins w:id="202" w:author="Nevenka Nikolik" w:date="2024-12-23T13:41:00Z">
        <w:r>
          <w:rPr>
            <w:lang w:val="en-US"/>
          </w:rPr>
          <w:t xml:space="preserve">The </w:t>
        </w:r>
      </w:ins>
      <w:r w:rsidR="00192816">
        <w:t xml:space="preserve">“Under the sun” project </w:t>
      </w:r>
      <w:del w:id="203" w:author="Nevenka Nikolik" w:date="2024-12-23T13:41:00Z">
        <w:r w:rsidR="00192816" w:rsidDel="008C3CA3">
          <w:delText xml:space="preserve">it’s </w:delText>
        </w:r>
      </w:del>
      <w:ins w:id="204" w:author="Nevenka Nikolik" w:date="2024-12-23T13:41:00Z">
        <w:r>
          <w:rPr>
            <w:lang w:val="en-US"/>
          </w:rPr>
          <w:t>is</w:t>
        </w:r>
        <w:r>
          <w:t xml:space="preserve"> </w:t>
        </w:r>
      </w:ins>
      <w:r w:rsidR="00192816">
        <w:t>a self</w:t>
      </w:r>
      <w:ins w:id="205" w:author="Nevenka Nikolik" w:date="2024-12-23T13:41:00Z">
        <w:r>
          <w:rPr>
            <w:lang w:val="en-US"/>
          </w:rPr>
          <w:t>-</w:t>
        </w:r>
      </w:ins>
      <w:del w:id="206" w:author="Nevenka Nikolik" w:date="2024-12-23T13:41:00Z">
        <w:r w:rsidR="00192816" w:rsidDel="008C3CA3">
          <w:delText xml:space="preserve"> </w:delText>
        </w:r>
      </w:del>
      <w:r w:rsidR="00192816">
        <w:t xml:space="preserve">critique and a critique of the oil and gas industry and the exploitation of the earth's resources. It is a combination of a video from the gas well from the North Sea and photos of the sun as an energy source seen from a gas platform. </w:t>
      </w:r>
    </w:p>
    <w:p w14:paraId="00000053" w14:textId="77777777" w:rsidR="000D1528" w:rsidRDefault="00192816">
      <w:pPr>
        <w:spacing w:before="60" w:after="60"/>
        <w:ind w:right="-108"/>
        <w:jc w:val="both"/>
      </w:pPr>
      <w:r>
        <w:t>The video is a segment of an artificially induced environment freed from life's energy, located 20,000 feet below the earth's surface, whose content includes original images devoid of coloration of a fragmented and long mechanical process of obtaining the raw material..</w:t>
      </w:r>
    </w:p>
    <w:p w14:paraId="00000054" w14:textId="77777777" w:rsidR="000D1528" w:rsidRDefault="00192816">
      <w:pPr>
        <w:spacing w:before="60" w:after="60"/>
        <w:ind w:right="-108"/>
        <w:jc w:val="both"/>
      </w:pPr>
      <w:r>
        <w:t xml:space="preserve">Everybody’s involvement in this project is inevitably global... </w:t>
      </w:r>
    </w:p>
    <w:p w14:paraId="00000055" w14:textId="77777777" w:rsidR="000D1528" w:rsidRDefault="00A31E18">
      <w:pPr>
        <w:spacing w:after="252" w:line="254" w:lineRule="auto"/>
        <w:ind w:left="10"/>
      </w:pPr>
      <w:hyperlink r:id="rId12" w:history="1">
        <w:r w:rsidR="00192816">
          <w:rPr>
            <w:color w:val="1155CC"/>
            <w:u w:val="single"/>
          </w:rPr>
          <w:t>https://www.facebook.com/7momi</w:t>
        </w:r>
      </w:hyperlink>
      <w:r w:rsidR="00192816">
        <w:t xml:space="preserve"> </w:t>
      </w:r>
    </w:p>
    <w:p w14:paraId="00000056" w14:textId="77777777" w:rsidR="000D1528" w:rsidRDefault="000D1528">
      <w:pPr>
        <w:spacing w:after="252" w:line="254" w:lineRule="auto"/>
        <w:ind w:left="10"/>
      </w:pPr>
    </w:p>
    <w:p w14:paraId="00000057" w14:textId="77777777" w:rsidR="000D1528" w:rsidRDefault="00192816">
      <w:pPr>
        <w:rPr>
          <w:b/>
        </w:rPr>
      </w:pPr>
      <w:r>
        <w:rPr>
          <w:b/>
        </w:rPr>
        <w:t>11.</w:t>
      </w:r>
    </w:p>
    <w:p w14:paraId="00000058" w14:textId="77777777" w:rsidR="000D1528" w:rsidRDefault="00192816">
      <w:pPr>
        <w:spacing w:before="60" w:after="60"/>
        <w:ind w:right="-108"/>
        <w:jc w:val="both"/>
        <w:rPr>
          <w:b/>
        </w:rPr>
      </w:pPr>
      <w:r>
        <w:rPr>
          <w:b/>
        </w:rPr>
        <w:t>2014-2016, Unspoken Embroideries, embroidered bedsheet, framed embroidery at "The Event of a Thread: Global Narratives in Textiles" at the Museum of Contemporary Art - Skopje</w:t>
      </w:r>
      <w:r>
        <w:t xml:space="preserve"> organized by ifa (Institut für Auslandsbeziehungen) and MoCA - Skopje, and curated by Susanne Weiß, Inka Gressel, and Jovanka Popova.</w:t>
      </w:r>
    </w:p>
    <w:p w14:paraId="00000059" w14:textId="4B26AE16" w:rsidR="000D1528" w:rsidRDefault="00192816">
      <w:pPr>
        <w:pBdr>
          <w:top w:val="none" w:sz="4" w:space="0" w:color="auto"/>
          <w:left w:val="none" w:sz="4" w:space="0" w:color="auto"/>
          <w:bottom w:val="none" w:sz="4" w:space="0" w:color="auto"/>
          <w:right w:val="none" w:sz="4" w:space="0" w:color="auto"/>
          <w:between w:val="none" w:sz="4" w:space="0" w:color="auto"/>
        </w:pBdr>
        <w:shd w:val="clear" w:color="auto" w:fill="FFFFFF"/>
        <w:spacing w:line="240" w:lineRule="auto"/>
        <w:jc w:val="both"/>
        <w:rPr>
          <w:color w:val="1D2228"/>
        </w:rPr>
      </w:pPr>
      <w:r>
        <w:rPr>
          <w:color w:val="1D2228"/>
        </w:rPr>
        <w:t>“In her works</w:t>
      </w:r>
      <w:ins w:id="207" w:author="Nevenka Nikolik" w:date="2024-12-23T13:42:00Z">
        <w:r w:rsidR="008C3CA3">
          <w:rPr>
            <w:color w:val="1D2228"/>
            <w:lang w:val="en-US"/>
          </w:rPr>
          <w:t>,</w:t>
        </w:r>
      </w:ins>
      <w:r>
        <w:rPr>
          <w:color w:val="1D2228"/>
        </w:rPr>
        <w:t xml:space="preserve"> Zafirovska reframes what we consider unequivocally real, and challenges the sensory self-evidence of the existing order, removing the veil of patriarchal violence that still organizes and defines our experience and social existence.</w:t>
      </w:r>
    </w:p>
    <w:p w14:paraId="0000005A" w14:textId="77777777" w:rsidR="000D1528" w:rsidRDefault="00192816">
      <w:pPr>
        <w:pBdr>
          <w:top w:val="none" w:sz="4" w:space="0" w:color="auto"/>
          <w:left w:val="none" w:sz="4" w:space="0" w:color="auto"/>
          <w:bottom w:val="none" w:sz="4" w:space="0" w:color="auto"/>
          <w:right w:val="none" w:sz="4" w:space="0" w:color="auto"/>
          <w:between w:val="none" w:sz="4" w:space="0" w:color="auto"/>
        </w:pBdr>
        <w:shd w:val="clear" w:color="auto" w:fill="FFFFFF"/>
        <w:spacing w:line="240" w:lineRule="auto"/>
        <w:jc w:val="both"/>
        <w:rPr>
          <w:color w:val="1D2228"/>
        </w:rPr>
      </w:pPr>
      <w:r>
        <w:rPr>
          <w:color w:val="1D2228"/>
        </w:rPr>
        <w:lastRenderedPageBreak/>
        <w:t>The repressed history of violence comes to light as a possibility and basis for the maintenance and hegemony of fetishism towards commodities and the maintenance of the heteropatriarchal oicus - as an archive of the past and present marked by violence, discrimination, exclusion, exchange, and rape of women - as a symptom-blem of the idealized image of family and social comfort.</w:t>
      </w:r>
    </w:p>
    <w:p w14:paraId="0000005B" w14:textId="2382BF73" w:rsidR="000D1528" w:rsidRDefault="00192816">
      <w:r>
        <w:rPr>
          <w:color w:val="1D2228"/>
        </w:rPr>
        <w:t xml:space="preserve">In the banal everyday life of patriarchy and capitalism, Zafirovska interrupts the word </w:t>
      </w:r>
      <w:ins w:id="208" w:author="Nevenka Nikolik" w:date="2024-12-23T13:43:00Z">
        <w:r w:rsidR="008C3CA3">
          <w:rPr>
            <w:color w:val="1D2228"/>
            <w:lang w:val="en-US"/>
          </w:rPr>
          <w:t>‘</w:t>
        </w:r>
      </w:ins>
      <w:r>
        <w:rPr>
          <w:color w:val="1D2228"/>
        </w:rPr>
        <w:t>rape</w:t>
      </w:r>
      <w:ins w:id="209" w:author="Nevenka Nikolik" w:date="2024-12-23T13:43:00Z">
        <w:r w:rsidR="008C3CA3">
          <w:rPr>
            <w:color w:val="1D2228"/>
            <w:lang w:val="en-US"/>
          </w:rPr>
          <w:t>’</w:t>
        </w:r>
      </w:ins>
      <w:r>
        <w:rPr>
          <w:color w:val="1D2228"/>
        </w:rPr>
        <w:t xml:space="preserve"> as a monument, as well as the violence implied in the gender division of society. In the grammar of everyday life, through the cracks of the well-known words with which we sterilely sink into the world around us and follow the enthusiastically promised paths of happiness, Zafirovska, as a "feminist killjoy" (S. A</w:t>
      </w:r>
      <w:ins w:id="210" w:author="Microsoft account" w:date="2025-01-03T00:02:00Z">
        <w:r w:rsidR="00050693">
          <w:rPr>
            <w:color w:val="1D2228"/>
            <w:lang w:val="en-US"/>
          </w:rPr>
          <w:t>h</w:t>
        </w:r>
      </w:ins>
      <w:r>
        <w:rPr>
          <w:color w:val="1D2228"/>
        </w:rPr>
        <w:t xml:space="preserve">med) speaks with the language of the silenced and ashamed, the cry of those considered less human and animal – like the language of equality.” text by </w:t>
      </w:r>
      <w:r>
        <w:t>Jovanka Popova.</w:t>
      </w:r>
    </w:p>
    <w:p w14:paraId="0000005C" w14:textId="77777777" w:rsidR="000D1528" w:rsidRDefault="00A31E18">
      <w:pPr>
        <w:rPr>
          <w:b/>
        </w:rPr>
      </w:pPr>
      <w:hyperlink r:id="rId13" w:history="1">
        <w:r w:rsidR="00192816">
          <w:rPr>
            <w:color w:val="0563C1"/>
            <w:u w:val="single"/>
          </w:rPr>
          <w:t>https://msu.mk/%D0%BE%D0%BB3/</w:t>
        </w:r>
      </w:hyperlink>
    </w:p>
    <w:p w14:paraId="0000005D" w14:textId="77777777" w:rsidR="000D1528" w:rsidRDefault="000D1528">
      <w:pPr>
        <w:spacing w:after="0"/>
        <w:jc w:val="both"/>
        <w:rPr>
          <w:b/>
        </w:rPr>
      </w:pPr>
    </w:p>
    <w:p w14:paraId="0000005E" w14:textId="77777777" w:rsidR="000D1528" w:rsidRDefault="00192816">
      <w:pPr>
        <w:rPr>
          <w:b/>
        </w:rPr>
      </w:pPr>
      <w:r>
        <w:rPr>
          <w:b/>
        </w:rPr>
        <w:t>12.</w:t>
      </w:r>
    </w:p>
    <w:p w14:paraId="0000005F" w14:textId="5025928D" w:rsidR="000D1528" w:rsidRDefault="00192816">
      <w:pPr>
        <w:widowControl w:val="0"/>
        <w:spacing w:before="60" w:after="60"/>
        <w:ind w:right="-108"/>
        <w:jc w:val="both"/>
      </w:pPr>
      <w:r>
        <w:rPr>
          <w:b/>
        </w:rPr>
        <w:t>2018 September, "Spaces of placelessness" solo exhibition at o.T. Projectarium,</w:t>
      </w:r>
      <w:r>
        <w:t xml:space="preserve"> project space, Berlin, text by Elena Veljanovska, with the support of Ivana Sidz</w:t>
      </w:r>
      <w:ins w:id="211" w:author="Nevenka Nikolik" w:date="2024-12-23T13:44:00Z">
        <w:r w:rsidR="00D126AF">
          <w:rPr>
            <w:lang w:val="en-US"/>
          </w:rPr>
          <w:t>h</w:t>
        </w:r>
      </w:ins>
      <w:r>
        <w:t>imovska.</w:t>
      </w:r>
    </w:p>
    <w:p w14:paraId="00000060" w14:textId="77777777" w:rsidR="000D1528" w:rsidRDefault="00192816">
      <w:r>
        <w:t>The exhibition oscillates between situations that were lethal for the risk-taking refugees, and the need to create a space in a situation of placelessness and displacement. It observes and shows the various dangers that these people have faced, the lack of human rights and dominant power structures that exist in these gray zones of existence, but it also shows the need to settle, to create a space and the necessity to hope for a better life. Like in all her previous works, Zafirovska is approaching these situations with an abundant feeling for sensibility and responsibility. By facing the viewer with the crude material, it points to the vulnerable social groups and circumstances, and calls to action against social injustice and systemic violence!</w:t>
      </w:r>
    </w:p>
    <w:p w14:paraId="00000061" w14:textId="77777777" w:rsidR="000D1528" w:rsidRDefault="00A31E18">
      <w:pPr>
        <w:rPr>
          <w:b/>
        </w:rPr>
      </w:pPr>
      <w:hyperlink r:id="rId14" w:history="1">
        <w:r w:rsidR="00192816">
          <w:rPr>
            <w:color w:val="1155CC"/>
            <w:u w:val="single"/>
          </w:rPr>
          <w:t>https://otprojectspace.wordpress.com/2018/09/25/spaces-of-placelessness/</w:t>
        </w:r>
      </w:hyperlink>
    </w:p>
    <w:p w14:paraId="00000062" w14:textId="77777777" w:rsidR="000D1528" w:rsidRDefault="000D1528">
      <w:pPr>
        <w:rPr>
          <w:b/>
        </w:rPr>
      </w:pPr>
    </w:p>
    <w:p w14:paraId="00000063" w14:textId="77777777" w:rsidR="000D1528" w:rsidRDefault="00192816">
      <w:pPr>
        <w:spacing w:after="252" w:line="254" w:lineRule="auto"/>
        <w:ind w:left="10"/>
      </w:pPr>
      <w:r>
        <w:rPr>
          <w:b/>
        </w:rPr>
        <w:t>13.</w:t>
      </w:r>
    </w:p>
    <w:p w14:paraId="00000064" w14:textId="4C73F9F9" w:rsidR="000D1528" w:rsidRDefault="00192816">
      <w:pPr>
        <w:rPr>
          <w:b/>
        </w:rPr>
      </w:pPr>
      <w:r>
        <w:rPr>
          <w:b/>
        </w:rPr>
        <w:t>2019 February,</w:t>
      </w:r>
      <w:r>
        <w:t xml:space="preserve"> </w:t>
      </w:r>
      <w:r>
        <w:rPr>
          <w:b/>
        </w:rPr>
        <w:t xml:space="preserve">Gallery of the Ephemeral, Removed, Discarded, Lost and Found, gallery of </w:t>
      </w:r>
      <w:ins w:id="212" w:author="Nevenka Nikolik" w:date="2024-12-23T13:44:00Z">
        <w:r w:rsidR="00D126AF">
          <w:rPr>
            <w:b/>
            <w:lang w:val="en-US"/>
          </w:rPr>
          <w:t xml:space="preserve">the </w:t>
        </w:r>
      </w:ins>
      <w:r>
        <w:rPr>
          <w:b/>
        </w:rPr>
        <w:t>Youth Cultural Centre, Skopje</w:t>
      </w:r>
    </w:p>
    <w:p w14:paraId="00000065" w14:textId="77777777" w:rsidR="000D1528" w:rsidRDefault="00192816">
      <w:pPr>
        <w:jc w:val="both"/>
        <w:rPr>
          <w:b/>
        </w:rPr>
      </w:pPr>
      <w:r>
        <w:rPr>
          <w:b/>
        </w:rPr>
        <w:t xml:space="preserve">Installation </w:t>
      </w:r>
    </w:p>
    <w:p w14:paraId="00000066" w14:textId="77777777" w:rsidR="000D1528" w:rsidRDefault="00192816">
      <w:pPr>
        <w:spacing w:line="240" w:lineRule="auto"/>
      </w:pPr>
      <w:r>
        <w:t>The project is in various dimensions and media and it consists of statements for artworks that do not exist, are discarded, lost and found. The work itself is created by powdered substance that is applied on walls as dust from removed artwork, the substance consists of: institutional moss and dust, gallery ash and dust, construction site sand and soil, coal and coloring agent.</w:t>
      </w:r>
    </w:p>
    <w:p w14:paraId="00000067" w14:textId="77777777" w:rsidR="000D1528" w:rsidRDefault="00192816">
      <w:pPr>
        <w:spacing w:line="240" w:lineRule="auto"/>
      </w:pPr>
      <w:r>
        <w:t>This personal gallery of the ephemeral, existing and non-existent artworks aims to include stories of works by other artists and slowly grow into an international digital gallery of works that no longer exist. There are already 10 works by different authors from Europe in the collection. </w:t>
      </w:r>
    </w:p>
    <w:p w14:paraId="00000068" w14:textId="77777777" w:rsidR="000D1528" w:rsidRDefault="000D1528">
      <w:pPr>
        <w:rPr>
          <w:b/>
        </w:rPr>
      </w:pPr>
    </w:p>
    <w:p w14:paraId="00000069" w14:textId="77777777" w:rsidR="000D1528" w:rsidRDefault="00192816">
      <w:pPr>
        <w:rPr>
          <w:b/>
        </w:rPr>
      </w:pPr>
      <w:r>
        <w:rPr>
          <w:b/>
        </w:rPr>
        <w:t>14.</w:t>
      </w:r>
    </w:p>
    <w:p w14:paraId="0000006A" w14:textId="77777777" w:rsidR="000D1528" w:rsidRDefault="00192816">
      <w:pPr>
        <w:spacing w:before="60" w:after="60"/>
        <w:ind w:right="-108"/>
        <w:jc w:val="both"/>
        <w:rPr>
          <w:b/>
          <w:lang w:val="en-US"/>
        </w:rPr>
      </w:pPr>
      <w:r>
        <w:rPr>
          <w:b/>
        </w:rPr>
        <w:lastRenderedPageBreak/>
        <w:t xml:space="preserve">2020 December "Grow me, water me, caress me" -  </w:t>
      </w:r>
      <w:r>
        <w:rPr>
          <w:b/>
          <w:lang w:val="en-US"/>
        </w:rPr>
        <w:t xml:space="preserve">project and </w:t>
      </w:r>
      <w:r>
        <w:rPr>
          <w:b/>
        </w:rPr>
        <w:t xml:space="preserve">video </w:t>
      </w:r>
      <w:r>
        <w:rPr>
          <w:b/>
          <w:lang w:val="en-US"/>
        </w:rPr>
        <w:t>documentary, suported by Lokomotiva, Skopje</w:t>
      </w:r>
    </w:p>
    <w:p w14:paraId="0000006B" w14:textId="77777777" w:rsidR="000D1528" w:rsidRDefault="00192816">
      <w:pPr>
        <w:spacing w:before="60" w:after="60"/>
        <w:ind w:right="-108"/>
        <w:jc w:val="both"/>
      </w:pPr>
      <w:r>
        <w:rPr>
          <w:lang w:val="en-US"/>
        </w:rPr>
        <w:t>The project</w:t>
      </w:r>
      <w:r>
        <w:rPr>
          <w:b/>
          <w:lang w:val="en-US"/>
        </w:rPr>
        <w:t xml:space="preserve"> </w:t>
      </w:r>
      <w:r>
        <w:t>tries to notice the rapid urbanization of the city and the increasing need to restore the care of public green spaces in collaboration with different communal and individual gardeners. The project is a continuation of the previous project "Spoil me, water me, caress me".</w:t>
      </w:r>
    </w:p>
    <w:p w14:paraId="0000006C" w14:textId="77777777" w:rsidR="000D1528" w:rsidRDefault="00192816">
      <w:pPr>
        <w:spacing w:before="60" w:after="60"/>
        <w:ind w:right="-108"/>
        <w:jc w:val="both"/>
      </w:pPr>
      <w:r>
        <w:t xml:space="preserve">Video recording, 30 min. </w:t>
      </w:r>
    </w:p>
    <w:p w14:paraId="0000006D" w14:textId="77777777" w:rsidR="000D1528" w:rsidRDefault="00192816">
      <w:pPr>
        <w:spacing w:before="60" w:after="60"/>
        <w:ind w:right="-108"/>
        <w:jc w:val="both"/>
      </w:pPr>
      <w:r>
        <w:t>Editing and visual support: Angela Manevska</w:t>
      </w:r>
    </w:p>
    <w:p w14:paraId="0000006E" w14:textId="0E3AF925" w:rsidR="000D1528" w:rsidRDefault="00192816">
      <w:pPr>
        <w:spacing w:before="60" w:after="60"/>
        <w:ind w:right="-108"/>
        <w:jc w:val="both"/>
      </w:pPr>
      <w:r>
        <w:t>Transcript: Mari</w:t>
      </w:r>
      <w:ins w:id="213" w:author="Nevenka Nikolik" w:date="2024-12-23T14:11:00Z">
        <w:r w:rsidR="003C2098">
          <w:rPr>
            <w:lang w:val="en-US"/>
          </w:rPr>
          <w:t>j</w:t>
        </w:r>
      </w:ins>
      <w:r>
        <w:t>a Kovacheva</w:t>
      </w:r>
    </w:p>
    <w:p w14:paraId="0000006F" w14:textId="77777777" w:rsidR="000D1528" w:rsidRDefault="00192816">
      <w:pPr>
        <w:spacing w:before="60" w:after="60"/>
        <w:ind w:right="-108"/>
        <w:jc w:val="both"/>
      </w:pPr>
      <w:r>
        <w:t>Photo: Sofia Grigoriadou</w:t>
      </w:r>
    </w:p>
    <w:p w14:paraId="00000070" w14:textId="77777777" w:rsidR="000D1528" w:rsidRDefault="00192816">
      <w:pPr>
        <w:spacing w:before="60" w:after="60"/>
        <w:ind w:right="-108"/>
        <w:jc w:val="both"/>
      </w:pPr>
      <w:r>
        <w:t>Narrator: Živko Grozdanoski</w:t>
      </w:r>
    </w:p>
    <w:p w14:paraId="00000071" w14:textId="77777777" w:rsidR="000D1528" w:rsidRDefault="00192816">
      <w:pPr>
        <w:spacing w:before="60" w:after="60"/>
        <w:ind w:right="-108"/>
        <w:jc w:val="both"/>
      </w:pPr>
      <w:r>
        <w:t xml:space="preserve">Web post: </w:t>
      </w:r>
      <w:hyperlink r:id="rId15" w:history="1">
        <w:r>
          <w:rPr>
            <w:color w:val="0563C1"/>
            <w:u w:val="single"/>
          </w:rPr>
          <w:t>grow-me-water-me-caress-me/</w:t>
        </w:r>
      </w:hyperlink>
      <w:r>
        <w:t xml:space="preserve">   link: </w:t>
      </w:r>
      <w:hyperlink r:id="rId16" w:history="1">
        <w:r>
          <w:rPr>
            <w:color w:val="0563C1"/>
            <w:u w:val="single"/>
          </w:rPr>
          <w:t>https://youtu.be/InOR1_6G7Eo</w:t>
        </w:r>
      </w:hyperlink>
      <w:r>
        <w:t xml:space="preserve"> </w:t>
      </w:r>
    </w:p>
    <w:p w14:paraId="00000072" w14:textId="77777777" w:rsidR="000D1528" w:rsidRDefault="000D1528">
      <w:pPr>
        <w:spacing w:before="60" w:after="60"/>
        <w:ind w:right="-108"/>
        <w:jc w:val="both"/>
      </w:pPr>
    </w:p>
    <w:p w14:paraId="00000073" w14:textId="77777777" w:rsidR="000D1528" w:rsidRDefault="00192816">
      <w:pPr>
        <w:rPr>
          <w:b/>
        </w:rPr>
      </w:pPr>
      <w:r>
        <w:rPr>
          <w:b/>
        </w:rPr>
        <w:t>15.</w:t>
      </w:r>
    </w:p>
    <w:p w14:paraId="00000074" w14:textId="77777777" w:rsidR="000D1528" w:rsidRDefault="00192816">
      <w:pPr>
        <w:spacing w:before="60" w:after="60"/>
        <w:ind w:right="-108"/>
        <w:jc w:val="both"/>
      </w:pPr>
      <w:r>
        <w:rPr>
          <w:b/>
        </w:rPr>
        <w:t xml:space="preserve">2022 November, exhibition "Invisibility of Presence" at the Kavadarci Gallery Museum </w:t>
      </w:r>
      <w:r>
        <w:t>curated by Biljana Tanurovska-Kjulavkovski.</w:t>
      </w:r>
    </w:p>
    <w:p w14:paraId="00000075" w14:textId="3E6B05F6" w:rsidR="000D1528" w:rsidRDefault="00192816">
      <w:pPr>
        <w:spacing w:before="60" w:after="60"/>
        <w:ind w:right="-108"/>
        <w:jc w:val="both"/>
      </w:pPr>
      <w:r>
        <w:t>The exhibition includes interviews, research in the region, developing an artistic process in relation to and in accordance with the local landscapes, animals, inhabitants</w:t>
      </w:r>
      <w:del w:id="214" w:author="Microsoft account" w:date="2025-01-03T13:33:00Z">
        <w:r w:rsidDel="00F11895">
          <w:delText>,</w:delText>
        </w:r>
      </w:del>
      <w:r>
        <w:t xml:space="preserve"> of the village Vishnji, south</w:t>
      </w:r>
      <w:del w:id="215" w:author="Nevenka Nikolik" w:date="2024-12-23T15:15:00Z">
        <w:r w:rsidDel="003573DE">
          <w:delText xml:space="preserve"> </w:delText>
        </w:r>
      </w:del>
      <w:r>
        <w:t xml:space="preserve">west of North Macedonia. The process and practice of avoiding leaving traces, and embracing listening, learning, observing, exploring, exchanging and sharing. The exhibition reflects the public space, about and around topics related to the post-human, i.e. the destabilization of ecosystems, the capital scene and its impact on the environment, extractive processes and their impact on the lives of people and other beings, as well as care, community and unifying processes. </w:t>
      </w:r>
      <w:r>
        <w:rPr>
          <w:lang w:val="en-US"/>
        </w:rPr>
        <w:t xml:space="preserve">Text by </w:t>
      </w:r>
      <w:r>
        <w:t>Biljana Tanurovska</w:t>
      </w:r>
      <w:ins w:id="216" w:author="Nevenka Nikolik" w:date="2024-12-23T15:15:00Z">
        <w:r w:rsidR="003573DE">
          <w:rPr>
            <w:lang w:val="en-US"/>
          </w:rPr>
          <w:t>-</w:t>
        </w:r>
      </w:ins>
      <w:del w:id="217" w:author="Nevenka Nikolik" w:date="2024-12-23T15:15:00Z">
        <w:r w:rsidDel="003573DE">
          <w:delText>-</w:delText>
        </w:r>
      </w:del>
      <w:r>
        <w:t>Kjulavkovski.</w:t>
      </w:r>
    </w:p>
    <w:p w14:paraId="00000076" w14:textId="77777777" w:rsidR="000D1528" w:rsidRDefault="00192816">
      <w:pPr>
        <w:spacing w:before="60" w:after="60"/>
        <w:ind w:right="-108"/>
        <w:jc w:val="both"/>
        <w:rPr>
          <w:b/>
        </w:rPr>
      </w:pPr>
      <w:r>
        <w:t xml:space="preserve">Website: </w:t>
      </w:r>
      <w:hyperlink r:id="rId17" w:history="1">
        <w:r>
          <w:rPr>
            <w:color w:val="0563C1"/>
            <w:u w:val="single"/>
          </w:rPr>
          <w:t>/museum-kavadartsi/</w:t>
        </w:r>
      </w:hyperlink>
      <w:r>
        <w:t xml:space="preserve"> gallery: </w:t>
      </w:r>
      <w:hyperlink r:id="rId18" w:history="1">
        <w:r>
          <w:rPr>
            <w:color w:val="0563C1"/>
            <w:u w:val="single"/>
          </w:rPr>
          <w:t>ww.flickr.91</w:t>
        </w:r>
      </w:hyperlink>
      <w:r>
        <w:t xml:space="preserve"> video: </w:t>
      </w:r>
      <w:hyperlink r:id="rId19" w:history="1">
        <w:r>
          <w:rPr>
            <w:color w:val="0563C1"/>
            <w:u w:val="single"/>
          </w:rPr>
          <w:t>https://youtu.be/zh3oBjdTOoI</w:t>
        </w:r>
      </w:hyperlink>
    </w:p>
    <w:p w14:paraId="00000077" w14:textId="77777777" w:rsidR="000D1528" w:rsidRDefault="000D1528">
      <w:pPr>
        <w:spacing w:before="60" w:after="60"/>
        <w:ind w:right="-108"/>
        <w:jc w:val="both"/>
        <w:rPr>
          <w:b/>
        </w:rPr>
      </w:pPr>
    </w:p>
    <w:p w14:paraId="00000078" w14:textId="77777777" w:rsidR="000D1528" w:rsidRDefault="00192816">
      <w:pPr>
        <w:rPr>
          <w:b/>
        </w:rPr>
      </w:pPr>
      <w:r>
        <w:rPr>
          <w:b/>
        </w:rPr>
        <w:t>16.</w:t>
      </w:r>
    </w:p>
    <w:p w14:paraId="00000079" w14:textId="0098B33B" w:rsidR="000D1528" w:rsidRDefault="00192816">
      <w:pPr>
        <w:spacing w:after="0" w:line="240" w:lineRule="auto"/>
      </w:pPr>
      <w:r>
        <w:rPr>
          <w:b/>
        </w:rPr>
        <w:t xml:space="preserve">2023 September, "Tea and community talks", participatory performance in New Oerlikon Park, </w:t>
      </w:r>
      <w:ins w:id="218" w:author="Nevenka Nikolik" w:date="2024-12-23T15:16:00Z">
        <w:r w:rsidR="003573DE" w:rsidRPr="003573DE">
          <w:rPr>
            <w:b/>
          </w:rPr>
          <w:t>Zürich</w:t>
        </w:r>
      </w:ins>
      <w:del w:id="219" w:author="Nevenka Nikolik" w:date="2024-12-23T15:16:00Z">
        <w:r w:rsidDel="003573DE">
          <w:rPr>
            <w:b/>
          </w:rPr>
          <w:delText>Zurich</w:delText>
        </w:r>
      </w:del>
      <w:r>
        <w:t xml:space="preserve"> as part of the program "Coexisting: beyond frames and borders - Switzerland / North Macedonia” / festival PERFORMANCE REIHE NEU-OERLIKON for performance art in public space, co-curated by Maricruz Peñaloza and Biljana Tanurovska-Kjulavkovski.</w:t>
      </w:r>
    </w:p>
    <w:p w14:paraId="0000007A" w14:textId="77777777" w:rsidR="000D1528" w:rsidRDefault="000D1528">
      <w:pPr>
        <w:spacing w:after="0" w:line="240" w:lineRule="auto"/>
      </w:pPr>
    </w:p>
    <w:p w14:paraId="0000007B" w14:textId="77777777" w:rsidR="000D1528" w:rsidRDefault="00192816">
      <w:pPr>
        <w:spacing w:after="0" w:line="240" w:lineRule="auto"/>
      </w:pPr>
      <w:r>
        <w:t>In the shared space of a park, a common good, where no one owns anything, and</w:t>
      </w:r>
      <w:del w:id="220" w:author="Nevenka Nikolik" w:date="2024-12-23T15:16:00Z">
        <w:r w:rsidDel="003573DE">
          <w:delText>,</w:delText>
        </w:r>
      </w:del>
      <w:r>
        <w:t xml:space="preserve"> the greenery and the space is collective, we can develop and grow a shared life and a genuine sense of community, exchange of thoughts and ideas. Do parks help us feel that cities are ours? Can we take the initiative of creating experience in these spaces? </w:t>
      </w:r>
    </w:p>
    <w:p w14:paraId="0000007C" w14:textId="77777777" w:rsidR="000D1528" w:rsidRDefault="000D1528">
      <w:pPr>
        <w:spacing w:after="0" w:line="240" w:lineRule="auto"/>
      </w:pPr>
    </w:p>
    <w:p w14:paraId="0000007D" w14:textId="77777777" w:rsidR="000D1528" w:rsidRDefault="00192816">
      <w:pPr>
        <w:spacing w:after="0" w:line="240" w:lineRule="auto"/>
      </w:pPr>
      <w:r>
        <w:t>W</w:t>
      </w:r>
      <w:r>
        <w:rPr>
          <w:lang w:val="en-US"/>
        </w:rPr>
        <w:t>hile sharing tea w</w:t>
      </w:r>
      <w:r>
        <w:t xml:space="preserve">ith group of people we are answering </w:t>
      </w:r>
      <w:r>
        <w:rPr>
          <w:lang w:val="en-US"/>
        </w:rPr>
        <w:t xml:space="preserve">adaptive </w:t>
      </w:r>
      <w:r>
        <w:t>of the questions:</w:t>
      </w:r>
    </w:p>
    <w:p w14:paraId="0000007E" w14:textId="77777777" w:rsidR="000D1528" w:rsidRDefault="000D1528">
      <w:pPr>
        <w:spacing w:after="0" w:line="240" w:lineRule="auto"/>
      </w:pPr>
    </w:p>
    <w:p w14:paraId="0000007F" w14:textId="77777777" w:rsidR="000D1528" w:rsidRDefault="00192816">
      <w:pPr>
        <w:spacing w:after="0" w:line="240" w:lineRule="auto"/>
      </w:pPr>
      <w:r>
        <w:t xml:space="preserve">Community </w:t>
      </w:r>
    </w:p>
    <w:p w14:paraId="00000080" w14:textId="77777777" w:rsidR="000D1528" w:rsidRDefault="00192816">
      <w:pPr>
        <w:spacing w:after="0" w:line="240" w:lineRule="auto"/>
      </w:pPr>
      <w:r>
        <w:t xml:space="preserve">-Do you think a public space can have transformative and political power and if so, what is that? How can these spaces bring togetherness? How can we take the initiative of creating more experiences in these spaces? </w:t>
      </w:r>
    </w:p>
    <w:p w14:paraId="00000081" w14:textId="77777777" w:rsidR="000D1528" w:rsidRDefault="000D1528">
      <w:pPr>
        <w:spacing w:after="0" w:line="240" w:lineRule="auto"/>
      </w:pPr>
    </w:p>
    <w:p w14:paraId="00000082" w14:textId="77777777" w:rsidR="000D1528" w:rsidRDefault="00192816">
      <w:pPr>
        <w:spacing w:after="0" w:line="240" w:lineRule="auto"/>
      </w:pPr>
      <w:r>
        <w:lastRenderedPageBreak/>
        <w:t>Environment</w:t>
      </w:r>
    </w:p>
    <w:p w14:paraId="00000083" w14:textId="77777777" w:rsidR="000D1528" w:rsidRDefault="00192816">
      <w:pPr>
        <w:spacing w:after="0" w:line="240" w:lineRule="auto"/>
      </w:pPr>
      <w:r>
        <w:t>-How can human beings make less impact on the environment and live together with nature?</w:t>
      </w:r>
      <w:del w:id="221" w:author="Nevenka Nikolik" w:date="2024-12-23T15:17:00Z">
        <w:r w:rsidDel="003573DE">
          <w:delText>?</w:delText>
        </w:r>
      </w:del>
      <w:r>
        <w:t xml:space="preserve"> How do you think we can help in the environmental crises? Can you share practical advice for preserving and reducing waste?</w:t>
      </w:r>
    </w:p>
    <w:p w14:paraId="00000084" w14:textId="77777777" w:rsidR="000D1528" w:rsidRDefault="000D1528">
      <w:pPr>
        <w:spacing w:after="0" w:line="240" w:lineRule="auto"/>
      </w:pPr>
    </w:p>
    <w:p w14:paraId="00000085" w14:textId="77777777" w:rsidR="000D1528" w:rsidRDefault="00192816">
      <w:pPr>
        <w:spacing w:after="0" w:line="240" w:lineRule="auto"/>
      </w:pPr>
      <w:r>
        <w:t>Non-human togetherness</w:t>
      </w:r>
    </w:p>
    <w:p w14:paraId="00000086" w14:textId="77777777" w:rsidR="000D1528" w:rsidRDefault="00192816">
      <w:pPr>
        <w:spacing w:after="0" w:line="240" w:lineRule="auto"/>
        <w:rPr>
          <w:b/>
        </w:rPr>
      </w:pPr>
      <w:r>
        <w:t>-How does the environment speak to us? How can we make man-made spaces more accessible to non-human inhabitants?</w:t>
      </w:r>
    </w:p>
    <w:p w14:paraId="00000087" w14:textId="77777777" w:rsidR="000D1528" w:rsidRDefault="000D1528">
      <w:pPr>
        <w:spacing w:after="0" w:line="240" w:lineRule="auto"/>
        <w:rPr>
          <w:b/>
        </w:rPr>
      </w:pPr>
    </w:p>
    <w:p w14:paraId="00000088" w14:textId="77777777" w:rsidR="000D1528" w:rsidRDefault="000D1528">
      <w:pPr>
        <w:spacing w:after="0" w:line="240" w:lineRule="auto"/>
        <w:rPr>
          <w:b/>
        </w:rPr>
      </w:pPr>
    </w:p>
    <w:p w14:paraId="00000089" w14:textId="77777777" w:rsidR="000D1528" w:rsidRDefault="00192816">
      <w:pPr>
        <w:rPr>
          <w:b/>
        </w:rPr>
      </w:pPr>
      <w:r>
        <w:rPr>
          <w:b/>
        </w:rPr>
        <w:t>17.</w:t>
      </w:r>
    </w:p>
    <w:p w14:paraId="0000008A" w14:textId="77777777" w:rsidR="000D1528" w:rsidRDefault="00192816">
      <w:pPr>
        <w:spacing w:before="60" w:after="60"/>
        <w:ind w:right="-108"/>
        <w:jc w:val="both"/>
        <w:rPr>
          <w:b/>
        </w:rPr>
      </w:pPr>
      <w:r>
        <w:rPr>
          <w:b/>
        </w:rPr>
        <w:t xml:space="preserve">2022 September, performance "On the edge" within Dramaturgies in the landscape </w:t>
      </w:r>
      <w:r>
        <w:rPr>
          <w:b/>
          <w:lang w:val="en-US"/>
        </w:rPr>
        <w:t xml:space="preserve">project </w:t>
      </w:r>
      <w:del w:id="222" w:author="Nevenka Nikolik" w:date="2024-12-23T15:17:00Z">
        <w:r w:rsidDel="003573DE">
          <w:rPr>
            <w:b/>
          </w:rPr>
          <w:delText xml:space="preserve"> </w:delText>
        </w:r>
      </w:del>
      <w:r>
        <w:rPr>
          <w:b/>
          <w:lang w:val="en-US"/>
        </w:rPr>
        <w:t xml:space="preserve">later </w:t>
      </w:r>
      <w:r>
        <w:rPr>
          <w:b/>
        </w:rPr>
        <w:t xml:space="preserve">- Air Vishnji </w:t>
      </w:r>
      <w:r>
        <w:rPr>
          <w:b/>
          <w:lang w:val="en-US"/>
        </w:rPr>
        <w:t>R</w:t>
      </w:r>
      <w:r>
        <w:rPr>
          <w:b/>
        </w:rPr>
        <w:t>esidence curated by Kristina Todoroska Petreska.</w:t>
      </w:r>
    </w:p>
    <w:p w14:paraId="0000008B" w14:textId="77777777" w:rsidR="000D1528" w:rsidRDefault="00192816">
      <w:pPr>
        <w:rPr>
          <w:b/>
        </w:rPr>
      </w:pPr>
      <w:r>
        <w:t>Together with Tijana Cvetković, Milko Nestoroski, Kristijan Tomanoski, Aleksandra Nestoroska Tomanoska performance in the open space of the village preservation and sustainable solutions for the mountain village of Vishni, at the foot of Jablanica, which, like many other landscapes, instead of being preserved as valuable natural resources, are under the attack of anthropocene influence through exploitation (illegal logging) of wood, water, as well as from illegal disposal of waste.</w:t>
      </w:r>
    </w:p>
    <w:p w14:paraId="0000008C" w14:textId="77777777" w:rsidR="000D1528" w:rsidRDefault="000D1528">
      <w:pPr>
        <w:spacing w:before="60" w:after="60"/>
        <w:ind w:right="-108"/>
        <w:jc w:val="both"/>
      </w:pPr>
    </w:p>
    <w:p w14:paraId="0000008D" w14:textId="77777777" w:rsidR="000D1528" w:rsidRDefault="00192816">
      <w:pPr>
        <w:spacing w:before="60" w:after="60"/>
        <w:ind w:right="-108"/>
        <w:jc w:val="both"/>
        <w:rPr>
          <w:b/>
        </w:rPr>
      </w:pPr>
      <w:r>
        <w:rPr>
          <w:b/>
        </w:rPr>
        <w:t>18.</w:t>
      </w:r>
    </w:p>
    <w:p w14:paraId="0000008E" w14:textId="77777777" w:rsidR="000D1528" w:rsidRDefault="00192816">
      <w:pPr>
        <w:spacing w:before="60" w:after="60"/>
        <w:ind w:right="-108"/>
        <w:jc w:val="both"/>
      </w:pPr>
      <w:r>
        <w:t xml:space="preserve"> </w:t>
      </w:r>
    </w:p>
    <w:p w14:paraId="0000008F" w14:textId="77777777" w:rsidR="000D1528" w:rsidRDefault="00192816">
      <w:pPr>
        <w:spacing w:before="60" w:after="60" w:line="240" w:lineRule="auto"/>
        <w:ind w:right="-108"/>
        <w:jc w:val="both"/>
      </w:pPr>
      <w:r>
        <w:rPr>
          <w:b/>
        </w:rPr>
        <w:t xml:space="preserve">2023 February, </w:t>
      </w:r>
      <w:r>
        <w:rPr>
          <w:b/>
          <w:lang w:val="en-US"/>
        </w:rPr>
        <w:t>“</w:t>
      </w:r>
      <w:r>
        <w:rPr>
          <w:b/>
        </w:rPr>
        <w:t>A Tour of Discontent</w:t>
      </w:r>
      <w:r>
        <w:rPr>
          <w:b/>
          <w:lang w:val="en-US"/>
        </w:rPr>
        <w:t>”</w:t>
      </w:r>
      <w:r>
        <w:rPr>
          <w:b/>
        </w:rPr>
        <w:t>, within Landscape of Anxiety</w:t>
      </w:r>
      <w:r>
        <w:rPr>
          <w:b/>
          <w:lang w:val="en-US"/>
        </w:rPr>
        <w:t>,</w:t>
      </w:r>
      <w:r>
        <w:rPr>
          <w:b/>
        </w:rPr>
        <w:t xml:space="preserve"> project by MoCA</w:t>
      </w:r>
      <w:r>
        <w:t xml:space="preserve"> Skopje curated by Tihomir Topuzovski and Ivana Vaseva</w:t>
      </w:r>
    </w:p>
    <w:p w14:paraId="00000090" w14:textId="77777777" w:rsidR="000D1528" w:rsidRDefault="000D1528">
      <w:pPr>
        <w:spacing w:before="60" w:after="60" w:line="240" w:lineRule="auto"/>
        <w:ind w:right="-108"/>
        <w:jc w:val="both"/>
      </w:pPr>
    </w:p>
    <w:p w14:paraId="00000091" w14:textId="77777777" w:rsidR="000D1528" w:rsidRDefault="00192816">
      <w:pPr>
        <w:spacing w:before="60" w:after="60" w:line="240" w:lineRule="auto"/>
        <w:ind w:right="-108"/>
        <w:jc w:val="both"/>
        <w:rPr>
          <w:b/>
        </w:rPr>
      </w:pPr>
      <w:r>
        <w:t xml:space="preserve">5 videos and a narrative tour </w:t>
      </w:r>
    </w:p>
    <w:p w14:paraId="00000092" w14:textId="77777777" w:rsidR="000D1528" w:rsidRDefault="00192816">
      <w:pPr>
        <w:spacing w:before="60" w:after="60" w:line="240" w:lineRule="auto"/>
        <w:ind w:right="-108"/>
        <w:jc w:val="both"/>
      </w:pPr>
      <w:r>
        <w:t>Narrator and guide: Simona Dimkovska</w:t>
      </w:r>
    </w:p>
    <w:p w14:paraId="00000093" w14:textId="77777777" w:rsidR="000D1528" w:rsidRDefault="00192816">
      <w:pPr>
        <w:spacing w:before="60" w:after="60" w:line="240" w:lineRule="auto"/>
        <w:ind w:right="-108"/>
        <w:jc w:val="both"/>
      </w:pPr>
      <w:r>
        <w:t>Cinematographers: Nino Ninoski, Kiril Shentevski, Dejan Todorovski and Sasho Petrovski.</w:t>
      </w:r>
    </w:p>
    <w:p w14:paraId="00000094" w14:textId="77777777" w:rsidR="000D1528" w:rsidRDefault="00192816">
      <w:pPr>
        <w:spacing w:before="60" w:after="60" w:line="240" w:lineRule="auto"/>
        <w:ind w:right="-108"/>
        <w:jc w:val="both"/>
      </w:pPr>
      <w:r>
        <w:t>Editor: Andrej Risteski</w:t>
      </w:r>
    </w:p>
    <w:p w14:paraId="00000095" w14:textId="77777777" w:rsidR="000D1528" w:rsidRDefault="000D1528">
      <w:pPr>
        <w:spacing w:before="60" w:after="60" w:line="240" w:lineRule="auto"/>
        <w:ind w:right="-108"/>
        <w:jc w:val="both"/>
      </w:pPr>
    </w:p>
    <w:p w14:paraId="00000096" w14:textId="2FB84481" w:rsidR="000D1528" w:rsidRDefault="002B14A8">
      <w:pPr>
        <w:spacing w:before="60" w:after="60" w:line="240" w:lineRule="auto"/>
        <w:ind w:right="-108"/>
        <w:jc w:val="both"/>
      </w:pPr>
      <w:ins w:id="223" w:author="Nevenka Nikolik" w:date="2024-12-23T15:21:00Z">
        <w:r>
          <w:rPr>
            <w:lang w:val="en-US"/>
          </w:rPr>
          <w:t>“</w:t>
        </w:r>
      </w:ins>
      <w:r w:rsidR="00192816">
        <w:t>A Tour of Discontent</w:t>
      </w:r>
      <w:ins w:id="224" w:author="Nevenka Nikolik" w:date="2024-12-23T15:21:00Z">
        <w:r>
          <w:rPr>
            <w:lang w:val="en-US"/>
          </w:rPr>
          <w:t>”</w:t>
        </w:r>
      </w:ins>
      <w:r w:rsidR="00192816">
        <w:t xml:space="preserve"> takes us on a narrative journey, making us aware of the state of our natural treasures - the Vardar River, the Matka Nature Monument and the Vodno Forest Park, along with the damage caused by the giant OHIS-Skopje, the pioneer of the organic-chemical industry and other city pollutants, while also</w:t>
      </w:r>
      <w:del w:id="225" w:author="Nevenka Nikolik" w:date="2024-12-23T15:21:00Z">
        <w:r w:rsidR="00192816" w:rsidDel="002B14A8">
          <w:delText xml:space="preserve"> is</w:delText>
        </w:r>
      </w:del>
      <w:r w:rsidR="00192816">
        <w:t xml:space="preserve"> searching for </w:t>
      </w:r>
      <w:ins w:id="226" w:author="Nevenka Nikolik" w:date="2024-12-23T15:22:00Z">
        <w:r>
          <w:rPr>
            <w:lang w:val="en-US"/>
          </w:rPr>
          <w:t xml:space="preserve">a </w:t>
        </w:r>
      </w:ins>
      <w:r w:rsidR="00192816">
        <w:t>solution by inviting us to learn and apply the eco-practices of the Bostanie social garden.</w:t>
      </w:r>
    </w:p>
    <w:p w14:paraId="00000097" w14:textId="7962F282" w:rsidR="000D1528" w:rsidRDefault="00192816">
      <w:pPr>
        <w:spacing w:before="60" w:after="60" w:line="240" w:lineRule="auto"/>
        <w:ind w:right="-108"/>
        <w:jc w:val="both"/>
      </w:pPr>
      <w:r>
        <w:t xml:space="preserve">The tour </w:t>
      </w:r>
      <w:del w:id="227" w:author="Nevenka Nikolik" w:date="2024-12-23T15:22:00Z">
        <w:r w:rsidDel="002B14A8">
          <w:delText>opens up</w:delText>
        </w:r>
      </w:del>
      <w:ins w:id="228" w:author="Nevenka Nikolik" w:date="2024-12-23T15:22:00Z">
        <w:r w:rsidR="002B14A8">
          <w:rPr>
            <w:lang w:val="en-US"/>
          </w:rPr>
          <w:t>raises</w:t>
        </w:r>
      </w:ins>
      <w:r>
        <w:t xml:space="preserve"> a series of questions, including: </w:t>
      </w:r>
    </w:p>
    <w:p w14:paraId="00000098" w14:textId="77777777" w:rsidR="000D1528" w:rsidRDefault="00192816">
      <w:pPr>
        <w:spacing w:before="60" w:after="60" w:line="240" w:lineRule="auto"/>
        <w:ind w:right="-108"/>
        <w:jc w:val="both"/>
      </w:pPr>
      <w:r>
        <w:t>Can this tour, and in what way, cause and develop participatory action or the absence of it, with the common goods it possesses, such as the environment, biodiversity and the local community as its omen and conditionality?</w:t>
      </w:r>
    </w:p>
    <w:p w14:paraId="00000099" w14:textId="77777777" w:rsidR="000D1528" w:rsidRDefault="00192816">
      <w:pPr>
        <w:spacing w:before="60" w:after="60" w:line="240" w:lineRule="auto"/>
        <w:ind w:right="-108"/>
        <w:jc w:val="both"/>
      </w:pPr>
      <w:r>
        <w:t>The tour is realized in collaboration with Ana Aleksovska, the Institute for Communication Studies and Kokos Production.</w:t>
      </w:r>
    </w:p>
    <w:p w14:paraId="0000009A" w14:textId="77777777" w:rsidR="000D1528" w:rsidRDefault="00A31E18">
      <w:hyperlink r:id="rId20" w:history="1">
        <w:r w:rsidR="00192816">
          <w:rPr>
            <w:color w:val="1155CC"/>
            <w:u w:val="single"/>
          </w:rPr>
          <w:t>https://msu.mk/exhibition/11155/</w:t>
        </w:r>
      </w:hyperlink>
      <w:r w:rsidR="00192816">
        <w:t xml:space="preserve"> </w:t>
      </w:r>
    </w:p>
    <w:p w14:paraId="0000009B" w14:textId="77777777" w:rsidR="000D1528" w:rsidRDefault="000D1528"/>
    <w:p w14:paraId="0000009C" w14:textId="77777777" w:rsidR="000D1528" w:rsidRDefault="00192816">
      <w:pPr>
        <w:spacing w:before="60" w:after="60"/>
        <w:ind w:right="-108"/>
        <w:jc w:val="both"/>
      </w:pPr>
      <w:r>
        <w:rPr>
          <w:b/>
        </w:rPr>
        <w:t xml:space="preserve">19. </w:t>
      </w:r>
    </w:p>
    <w:p w14:paraId="0000009D" w14:textId="77777777" w:rsidR="000D1528" w:rsidRDefault="00192816">
      <w:pPr>
        <w:rPr>
          <w:b/>
        </w:rPr>
      </w:pPr>
      <w:r>
        <w:rPr>
          <w:b/>
        </w:rPr>
        <w:lastRenderedPageBreak/>
        <w:t>"Corners of Intimacy", 2023-2024</w:t>
      </w:r>
    </w:p>
    <w:p w14:paraId="0000009E" w14:textId="77777777" w:rsidR="000D1528" w:rsidRDefault="00192816">
      <w:pPr>
        <w:rPr>
          <w:b/>
        </w:rPr>
      </w:pPr>
      <w:r>
        <w:rPr>
          <w:b/>
        </w:rPr>
        <w:t>Video and installation with variable dimensions</w:t>
      </w:r>
    </w:p>
    <w:p w14:paraId="0000009F" w14:textId="77777777" w:rsidR="000D1528" w:rsidRDefault="00192816">
      <w:pPr>
        <w:rPr>
          <w:b/>
        </w:rPr>
      </w:pPr>
      <w:r>
        <w:rPr>
          <w:b/>
        </w:rPr>
        <w:t>Collective authorship</w:t>
      </w:r>
    </w:p>
    <w:p w14:paraId="000000A0" w14:textId="77777777" w:rsidR="000D1528" w:rsidRDefault="00192816">
      <w:pPr>
        <w:rPr>
          <w:b/>
        </w:rPr>
      </w:pPr>
      <w:r>
        <w:t xml:space="preserve"> </w:t>
      </w:r>
      <w:r>
        <w:rPr>
          <w:b/>
        </w:rPr>
        <w:t>“In Constant Motion” group exhibition in SCS Center Jadro</w:t>
      </w:r>
    </w:p>
    <w:p w14:paraId="000000A1" w14:textId="47C54144" w:rsidR="000D1528" w:rsidRDefault="00192816">
      <w:r>
        <w:t xml:space="preserve"> </w:t>
      </w:r>
      <w:del w:id="229" w:author="Nevenka Nikolik" w:date="2024-12-23T15:24:00Z">
        <w:r w:rsidDel="002B14A8">
          <w:delText>Within the framework</w:delText>
        </w:r>
      </w:del>
      <w:ins w:id="230" w:author="Nevenka Nikolik" w:date="2024-12-23T15:24:00Z">
        <w:r w:rsidR="002B14A8">
          <w:rPr>
            <w:lang w:val="en-US"/>
          </w:rPr>
          <w:t>As part</w:t>
        </w:r>
      </w:ins>
      <w:r>
        <w:t xml:space="preserve"> of the programme "Glittering bodies" and the multifaceted event “Dragoslavia, North Stars“ – Skopje Edition combining entertainment, education and social engagement, a platform is being developed to celebrate the diverse world of drag culture.</w:t>
      </w:r>
    </w:p>
    <w:p w14:paraId="000000A2" w14:textId="6A387526" w:rsidR="000D1528" w:rsidRDefault="00192816">
      <w:del w:id="231" w:author="Nevenka Nikolik" w:date="2024-12-23T15:24:00Z">
        <w:r w:rsidDel="002B14A8">
          <w:delText xml:space="preserve"> </w:delText>
        </w:r>
      </w:del>
      <w:r>
        <w:t xml:space="preserve">Drag performance is the foundation of the event “Dragoslavia, North Stars“, where </w:t>
      </w:r>
      <w:ins w:id="232" w:author="Nevenka Nikolik" w:date="2024-12-23T15:25:00Z">
        <w:r w:rsidR="002B14A8">
          <w:t>the most outstanding talent from the local and regional drag community performed</w:t>
        </w:r>
      </w:ins>
      <w:r>
        <w:t xml:space="preserve"> in three segments: "Drag is a political party", “Time traveling drags!” and "Dark Seduction"</w:t>
      </w:r>
      <w:del w:id="233" w:author="Nevenka Nikolik" w:date="2024-12-23T15:24:00Z">
        <w:r w:rsidDel="002B14A8">
          <w:delText>, the most outstanding talent from the local and regional drag community performed</w:delText>
        </w:r>
      </w:del>
      <w:r>
        <w:t>.</w:t>
      </w:r>
      <w:del w:id="234" w:author="Nevenka Nikolik" w:date="2024-12-23T15:25:00Z">
        <w:r w:rsidDel="002B14A8">
          <w:delText xml:space="preserve"> </w:delText>
        </w:r>
      </w:del>
      <w:r>
        <w:t>The performers embody various forms of artistic drag expression, including lip syncing performances, live singing, comedy and theatre. For the creation of this temporary collection, personal objects and meanings were lent by:</w:t>
      </w:r>
    </w:p>
    <w:p w14:paraId="000000A3" w14:textId="77777777" w:rsidR="000D1528" w:rsidRDefault="00192816">
      <w:r>
        <w:t>Linda Socialista, Daria Buffy, Iggy Mona Asentra, Lazarus, Estella Dark, Ruža Ru, Baudelaire, Carly, Mentalika, Elektra Blossom, Brianka, Vesna MDMAzel, Tia Doll, Divon Jane, Dejan Slamkov, Simona Spirovska, Andrej Ostroshki, Aleksandar Dimovski, and Ronda Vu.</w:t>
      </w:r>
    </w:p>
    <w:p w14:paraId="000000A4" w14:textId="77777777" w:rsidR="000D1528" w:rsidRDefault="00192816">
      <w:r>
        <w:t>The video materials were recorded by Ivana Smilevska and Zorica Zafirovska, and the animation and editing by Tia Doll. The additional items were borrowed, lent and installed within the exhibition by Zorica Zafirovska.</w:t>
      </w:r>
    </w:p>
    <w:p w14:paraId="000000A5" w14:textId="434C731B" w:rsidR="000D1528" w:rsidRDefault="002B14A8">
      <w:ins w:id="235" w:author="Nevenka Nikolik" w:date="2024-12-23T15:27:00Z">
        <w:r>
          <w:rPr>
            <w:lang w:val="en-US"/>
          </w:rPr>
          <w:t>M</w:t>
        </w:r>
        <w:r>
          <w:t xml:space="preserve">illion thanks </w:t>
        </w:r>
      </w:ins>
      <w:del w:id="236" w:author="Nevenka Nikolik" w:date="2024-12-23T15:27:00Z">
        <w:r w:rsidR="00192816" w:rsidDel="002B14A8">
          <w:delText xml:space="preserve">For </w:delText>
        </w:r>
      </w:del>
      <w:ins w:id="237" w:author="Nevenka Nikolik" w:date="2024-12-23T15:27:00Z">
        <w:r>
          <w:rPr>
            <w:lang w:val="en-US"/>
          </w:rPr>
          <w:t>f</w:t>
        </w:r>
        <w:r>
          <w:t xml:space="preserve">or </w:t>
        </w:r>
      </w:ins>
      <w:del w:id="238" w:author="Nevenka Nikolik" w:date="2024-12-23T15:27:00Z">
        <w:r w:rsidR="00192816" w:rsidDel="002B14A8">
          <w:delText xml:space="preserve">realizing </w:delText>
        </w:r>
      </w:del>
      <w:ins w:id="239" w:author="Nevenka Nikolik" w:date="2024-12-23T15:27:00Z">
        <w:r>
          <w:rPr>
            <w:lang w:val="en-US"/>
          </w:rPr>
          <w:t>carrying out</w:t>
        </w:r>
        <w:r>
          <w:t xml:space="preserve"> </w:t>
        </w:r>
      </w:ins>
      <w:r w:rsidR="00192816">
        <w:t xml:space="preserve">this project and the programme </w:t>
      </w:r>
      <w:del w:id="240" w:author="Nevenka Nikolik" w:date="2024-12-23T15:26:00Z">
        <w:r w:rsidR="00192816" w:rsidDel="002B14A8">
          <w:delText xml:space="preserve">million thanks </w:delText>
        </w:r>
      </w:del>
      <w:r w:rsidR="00192816">
        <w:t>to the regional art collective Dragoslavia, the volunteers to the event</w:t>
      </w:r>
      <w:ins w:id="241" w:author="Nevenka Nikolik" w:date="2024-12-23T15:27:00Z">
        <w:r>
          <w:rPr>
            <w:lang w:val="en-US"/>
          </w:rPr>
          <w:t xml:space="preserve"> -</w:t>
        </w:r>
      </w:ins>
      <w:r w:rsidR="00192816">
        <w:t xml:space="preserve"> Raf, Blagoja, Ivana, Aleksandar and Verica</w:t>
      </w:r>
      <w:ins w:id="242" w:author="Nevenka Nikolik" w:date="2024-12-23T15:27:00Z">
        <w:r>
          <w:rPr>
            <w:lang w:val="en-US"/>
          </w:rPr>
          <w:t>,</w:t>
        </w:r>
      </w:ins>
      <w:r w:rsidR="00192816">
        <w:t xml:space="preserve"> and the supporters of the Open Society Foundation and SCS Center Jadro.</w:t>
      </w:r>
    </w:p>
    <w:p w14:paraId="000000A6" w14:textId="77777777" w:rsidR="000D1528" w:rsidRDefault="000D1528"/>
    <w:p w14:paraId="000000A7" w14:textId="77777777" w:rsidR="000D1528" w:rsidRDefault="00192816">
      <w:r>
        <w:rPr>
          <w:b/>
        </w:rPr>
        <w:t>20.</w:t>
      </w:r>
    </w:p>
    <w:p w14:paraId="000000A8" w14:textId="3F823260" w:rsidR="000D1528" w:rsidRDefault="00192816">
      <w:pPr>
        <w:rPr>
          <w:b/>
        </w:rPr>
      </w:pPr>
      <w:r>
        <w:t xml:space="preserve">2024 June, </w:t>
      </w:r>
      <w:r>
        <w:rPr>
          <w:b/>
        </w:rPr>
        <w:t>“Sprouting branches opening gates”, a port fragment from a private house on “Kole Ne</w:t>
      </w:r>
      <w:ins w:id="243" w:author="Microsoft account" w:date="2025-01-03T22:59:00Z">
        <w:r w:rsidR="00A31E18">
          <w:rPr>
            <w:b/>
            <w:lang w:val="en-US"/>
          </w:rPr>
          <w:t>de</w:t>
        </w:r>
      </w:ins>
      <w:bookmarkStart w:id="244" w:name="_GoBack"/>
      <w:bookmarkEnd w:id="244"/>
      <w:r>
        <w:rPr>
          <w:b/>
        </w:rPr>
        <w:t>lkovski” street, across  72 ”Ilinden” Boulevard</w:t>
      </w:r>
      <w:ins w:id="245" w:author="Nevenka Nikolik" w:date="2024-12-23T15:28:00Z">
        <w:r w:rsidR="002B14A8">
          <w:rPr>
            <w:b/>
            <w:lang w:val="en-US"/>
          </w:rPr>
          <w:t>,</w:t>
        </w:r>
      </w:ins>
      <w:r>
        <w:rPr>
          <w:b/>
        </w:rPr>
        <w:t xml:space="preserve"> </w:t>
      </w:r>
      <w:r>
        <w:t xml:space="preserve">part of the  project "(Re)Collecting Architecture" by Kristin </w:t>
      </w:r>
      <w:del w:id="246" w:author="Nevenka Nikolik" w:date="2024-12-23T15:28:00Z">
        <w:r w:rsidDel="002B14A8">
          <w:delText xml:space="preserve">Wenzel </w:delText>
        </w:r>
      </w:del>
      <w:ins w:id="247" w:author="Nevenka Nikolik" w:date="2024-12-23T15:28:00Z">
        <w:r w:rsidR="002B14A8">
          <w:t>Wenzel</w:t>
        </w:r>
        <w:r w:rsidR="002B14A8">
          <w:rPr>
            <w:lang w:val="en-US"/>
          </w:rPr>
          <w:t xml:space="preserve">, </w:t>
        </w:r>
      </w:ins>
      <w:r>
        <w:t>an exhibition of the research workshop</w:t>
      </w:r>
      <w:del w:id="248" w:author="Nevenka Nikolik" w:date="2024-12-23T15:28:00Z">
        <w:r w:rsidDel="002B14A8">
          <w:delText>,</w:delText>
        </w:r>
      </w:del>
      <w:r>
        <w:t xml:space="preserve"> at Private Print Studio. </w:t>
      </w:r>
    </w:p>
    <w:p w14:paraId="000000A9" w14:textId="77777777" w:rsidR="000D1528" w:rsidRDefault="00192816">
      <w:r>
        <w:t>“And the beloved sun</w:t>
      </w:r>
    </w:p>
    <w:p w14:paraId="000000AA" w14:textId="77777777" w:rsidR="000D1528" w:rsidRDefault="00192816">
      <w:r>
        <w:t>Is warming softly,</w:t>
      </w:r>
    </w:p>
    <w:p w14:paraId="000000AB" w14:textId="77777777" w:rsidR="000D1528" w:rsidRDefault="00192816">
      <w:r>
        <w:t>Lush bouquets all over”...</w:t>
      </w:r>
    </w:p>
    <w:p w14:paraId="000000AC" w14:textId="77777777" w:rsidR="000D1528" w:rsidRDefault="00192816">
      <w:r>
        <w:t>“...Oh, are you still standing?</w:t>
      </w:r>
    </w:p>
    <w:p w14:paraId="000000AD" w14:textId="77777777" w:rsidR="000D1528" w:rsidRDefault="00192816">
      <w:r>
        <w:t>Are you pleating and burning?</w:t>
      </w:r>
    </w:p>
    <w:p w14:paraId="000000AE" w14:textId="77777777" w:rsidR="000D1528" w:rsidRDefault="00192816">
      <w:r>
        <w:t>Oh, beyond me—</w:t>
      </w:r>
    </w:p>
    <w:p w14:paraId="000000AF" w14:textId="77777777" w:rsidR="000D1528" w:rsidRDefault="00192816">
      <w:r>
        <w:lastRenderedPageBreak/>
        <w:t>Huh... is your heart withering?”</w:t>
      </w:r>
    </w:p>
    <w:p w14:paraId="000000B0" w14:textId="77777777" w:rsidR="000D1528" w:rsidRDefault="00192816">
      <w:r>
        <w:t>Lyrics from the poem „Жиф отруен“ - "Poisoned alive" from the collection "M'lskavitci" by Kole Nedelkovski, written above in the Macedonian alphabet.</w:t>
      </w:r>
    </w:p>
    <w:p w14:paraId="000000B1" w14:textId="60C98542" w:rsidR="000D1528" w:rsidRDefault="00192816">
      <w:pPr>
        <w:spacing w:line="240" w:lineRule="auto"/>
      </w:pPr>
      <w:r>
        <w:t xml:space="preserve">The project "(Re)Collecting Architecture" by Kristin Wenzel uses basic molding and casting techniques, by collecting minor fragments of architecture in Skopje together, drawing a line between personal experience and collective memory.  </w:t>
      </w:r>
      <w:r>
        <w:br/>
        <w:t xml:space="preserve">The workshop results exhibit a micro-archive of fragments of the city, reproduced in plaster, </w:t>
      </w:r>
      <w:del w:id="249" w:author="Nevenka Nikolik" w:date="2024-12-23T15:29:00Z">
        <w:r w:rsidDel="002B14A8">
          <w:delText xml:space="preserve">that </w:delText>
        </w:r>
      </w:del>
      <w:ins w:id="250" w:author="Nevenka Nikolik" w:date="2024-12-23T15:29:00Z">
        <w:r w:rsidR="002B14A8">
          <w:rPr>
            <w:lang w:val="en-US"/>
          </w:rPr>
          <w:t>which</w:t>
        </w:r>
        <w:r w:rsidR="002B14A8">
          <w:t xml:space="preserve"> </w:t>
        </w:r>
      </w:ins>
      <w:r>
        <w:t>can serve as a database for collective identity and a thought-provoking approach to a new way of dealing with architectural heritage.</w:t>
      </w:r>
      <w:r>
        <w:br/>
        <w:t xml:space="preserve">Participants Kristin Wenzel, Marija Arizankovska, Angela Krstevska, Zorica Zafirovska, Faton Qerimi, Aneta Popova, Ridjet Ferati, Julija Petrovska, Maja Vukadinovikj, Simona Mirchevska, Meri Batakoja, Ana Frangovska, Dragica Nikolovska, and Marija Hristova. The project is supported by the Goethe Institut Skopje. </w:t>
      </w:r>
    </w:p>
    <w:p w14:paraId="000000B2" w14:textId="77777777" w:rsidR="000D1528" w:rsidRDefault="00A31E18">
      <w:hyperlink r:id="rId21" w:history="1">
        <w:r w:rsidR="00192816">
          <w:rPr>
            <w:color w:val="0563C1"/>
            <w:u w:val="single"/>
          </w:rPr>
          <w:t>https://www.facebook.com/photo/?fbid=927394252724486&amp;set=a.463135069150409</w:t>
        </w:r>
      </w:hyperlink>
      <w:r w:rsidR="00192816">
        <w:t xml:space="preserve"> </w:t>
      </w:r>
    </w:p>
    <w:p w14:paraId="000000B3" w14:textId="77777777" w:rsidR="000D1528" w:rsidRDefault="000D1528"/>
    <w:p w14:paraId="000000B4" w14:textId="77777777" w:rsidR="000D1528" w:rsidRDefault="00192816">
      <w:pPr>
        <w:rPr>
          <w:b/>
        </w:rPr>
      </w:pPr>
      <w:r>
        <w:rPr>
          <w:b/>
        </w:rPr>
        <w:t>21.</w:t>
      </w:r>
    </w:p>
    <w:p w14:paraId="000000B5" w14:textId="39F95A89" w:rsidR="000D1528" w:rsidRDefault="00192816">
      <w:pPr>
        <w:spacing w:line="240" w:lineRule="auto"/>
      </w:pPr>
      <w:r>
        <w:rPr>
          <w:b/>
        </w:rPr>
        <w:t xml:space="preserve">2024 June, “Why Bostanie?”, at </w:t>
      </w:r>
      <w:ins w:id="251" w:author="Nevenka Nikolik" w:date="2024-12-23T15:30:00Z">
        <w:r w:rsidR="00252B9D">
          <w:rPr>
            <w:b/>
            <w:lang w:val="en-US"/>
          </w:rPr>
          <w:t xml:space="preserve">the </w:t>
        </w:r>
      </w:ins>
      <w:r>
        <w:rPr>
          <w:b/>
        </w:rPr>
        <w:t>National Gallery “Mala Stanica” Skopje</w:t>
      </w:r>
      <w:ins w:id="252" w:author="Nevenka Nikolik" w:date="2024-12-23T15:31:00Z">
        <w:r w:rsidR="00252B9D">
          <w:rPr>
            <w:b/>
            <w:lang w:val="en-US"/>
          </w:rPr>
          <w:t>,</w:t>
        </w:r>
      </w:ins>
      <w:r>
        <w:t xml:space="preserve"> is an educative and discursive project developed in </w:t>
      </w:r>
      <w:del w:id="253" w:author="Nevenka Nikolik" w:date="2024-12-23T15:31:00Z">
        <w:r w:rsidDel="00252B9D">
          <w:delText xml:space="preserve">a </w:delText>
        </w:r>
      </w:del>
      <w:r>
        <w:t xml:space="preserve">collaboration with the community garden Bostanie, a project by the Green Ark, pupils of the primary school “Kole Nedelkovski” and </w:t>
      </w:r>
      <w:ins w:id="254" w:author="Nevenka Nikolik" w:date="2024-12-23T15:31:00Z">
        <w:r w:rsidR="00252B9D">
          <w:rPr>
            <w:lang w:val="en-US"/>
          </w:rPr>
          <w:t xml:space="preserve">the </w:t>
        </w:r>
      </w:ins>
      <w:r>
        <w:t>National Gallery “Mala Stanica”</w:t>
      </w:r>
      <w:ins w:id="255" w:author="Nevenka Nikolik" w:date="2024-12-23T15:31:00Z">
        <w:r w:rsidR="00252B9D">
          <w:rPr>
            <w:lang w:val="en-US"/>
          </w:rPr>
          <w:t>,</w:t>
        </w:r>
      </w:ins>
      <w:r>
        <w:t xml:space="preserve"> curated by Aleksandra Zinevska - Vilić. The project is developing practices as a result of research related to art, ecology and togetherness, as interconnected social and cultural processes of everyday life. It consists of children's workshops in the garden, performance and installation in the gallery, sharing tea and conversations about the project.</w:t>
      </w:r>
    </w:p>
    <w:p w14:paraId="000000B6" w14:textId="77777777" w:rsidR="000D1528" w:rsidRDefault="000D1528">
      <w:pPr>
        <w:rPr>
          <w:b/>
        </w:rPr>
      </w:pPr>
    </w:p>
    <w:p w14:paraId="000000B7" w14:textId="77777777" w:rsidR="000D1528" w:rsidRDefault="000D1528"/>
    <w:p w14:paraId="000000B8" w14:textId="77777777" w:rsidR="000D1528" w:rsidRDefault="000D1528">
      <w:pPr>
        <w:jc w:val="both"/>
      </w:pPr>
    </w:p>
    <w:sectPr w:rsidR="000D152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venka Nikolik">
    <w15:presenceInfo w15:providerId="AD" w15:userId="S-1-5-21-4139309491-3633273083-1212512714-2670"/>
  </w15:person>
  <w15:person w15:author="Microsoft account">
    <w15:presenceInfo w15:providerId="Windows Live" w15:userId="8acdbb3a61ee73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28"/>
    <w:rsid w:val="00050693"/>
    <w:rsid w:val="000D1528"/>
    <w:rsid w:val="00192816"/>
    <w:rsid w:val="001A2B9C"/>
    <w:rsid w:val="00252B9D"/>
    <w:rsid w:val="00273629"/>
    <w:rsid w:val="002A6C2A"/>
    <w:rsid w:val="002B14A8"/>
    <w:rsid w:val="003573DE"/>
    <w:rsid w:val="003C2098"/>
    <w:rsid w:val="003E3EC5"/>
    <w:rsid w:val="004C15BD"/>
    <w:rsid w:val="006A260C"/>
    <w:rsid w:val="00760E19"/>
    <w:rsid w:val="007918B5"/>
    <w:rsid w:val="00803E5C"/>
    <w:rsid w:val="00817F15"/>
    <w:rsid w:val="00841096"/>
    <w:rsid w:val="00893E9E"/>
    <w:rsid w:val="008B30DD"/>
    <w:rsid w:val="008C2EA9"/>
    <w:rsid w:val="008C3CA3"/>
    <w:rsid w:val="009203DD"/>
    <w:rsid w:val="0096433C"/>
    <w:rsid w:val="009A1ED9"/>
    <w:rsid w:val="00A07646"/>
    <w:rsid w:val="00A160BC"/>
    <w:rsid w:val="00A31E18"/>
    <w:rsid w:val="00AB61ED"/>
    <w:rsid w:val="00BF2AF9"/>
    <w:rsid w:val="00C23D9B"/>
    <w:rsid w:val="00C246B6"/>
    <w:rsid w:val="00D126AF"/>
    <w:rsid w:val="00E106E1"/>
    <w:rsid w:val="00E234E5"/>
    <w:rsid w:val="00F11895"/>
    <w:rsid w:val="00F1195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9F549-E0FD-4BB7-B71B-1D861878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mk-MK" w:eastAsia="mk-M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000000" w:themeColor="accent1" w:themeShade="00"/>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0000" w:themeColor="accent1" w:themeShade="0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0000" w:themeColor="accent1" w:themeShade="0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FFFFFF" w:themeColor="text1" w:themeTint="0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FFFFFF" w:themeColor="text1" w:themeTint="00"/>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FFFFFF" w:themeColor="text1" w:themeTint="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00"/>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themeColor="accent1" w:themeShade="0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0000" w:themeColor="accent1" w:themeShade="0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FFFFFF" w:themeColor="text1" w:themeTint="0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FFFFFF" w:themeColor="text1" w:themeTint="00"/>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FFFFFF" w:themeColor="text1" w:themeTint="00"/>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000000" w:themeColor="text2" w:themeShade="00"/>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2" w:themeShade="00"/>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FFFFFF" w:themeColor="text1" w:themeTint="0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Subtitle">
    <w:name w:val="Subtitle"/>
    <w:basedOn w:val="Normal"/>
    <w:next w:val="Normal"/>
    <w:link w:val="SubtitleChar"/>
    <w:uiPriority w:val="99"/>
    <w:rPr>
      <w:i/>
      <w:color w:val="4472C4"/>
      <w:sz w:val="24"/>
      <w:szCs w:val="24"/>
    </w:rPr>
  </w:style>
  <w:style w:type="paragraph" w:styleId="BalloonText">
    <w:name w:val="Balloon Text"/>
    <w:basedOn w:val="Normal"/>
    <w:link w:val="BalloonTextChar"/>
    <w:uiPriority w:val="99"/>
    <w:semiHidden/>
    <w:unhideWhenUsed/>
    <w:rsid w:val="009203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3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fb.me/e/3jDn7wYr6" TargetMode="External"/><Relationship Id="rId13" Type="http://schemas.openxmlformats.org/officeDocument/2006/relationships/hyperlink" Target="https://msu.mk/%D0%BE%D0%BD%D0%BB%D0%B0%D1%98%D0%BD-%D0%BA%D0%B0%D1%82%D0%B0%D0%BB%D0%BE%D0%B3-%D0%BD%D0%B0%D1%81%D1%82%D0%B0%D0%BD-%D0%BE%D0%B4-%D0%B5%D0%B4%D0%BD%D0%B0-%D0%BD%D0%B8%D1%88%D0%BA%D0%B0-%D0%B3/" TargetMode="External"/><Relationship Id="rId18"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https://www.facebook.com/photo/?fbid=927394252724486&amp;set=a.463135069150409" TargetMode="External"/><Relationship Id="rId7" Type="http://schemas.openxmlformats.org/officeDocument/2006/relationships/hyperlink" Target="https://www.facebook.com/media/set/?set=a.1969913937797&amp;type=3" TargetMode="External"/><Relationship Id="rId12" Type="http://schemas.openxmlformats.org/officeDocument/2006/relationships/hyperlink" Target="https://www.facebook.com/7momi"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https://youtu.be/InOR1_6G7Eo" TargetMode="External"/><Relationship Id="rId20" Type="http://schemas.openxmlformats.org/officeDocument/2006/relationships/hyperlink" Target="https://msu.mk/exhibition/11155/" TargetMode="External"/><Relationship Id="rId1" Type="http://schemas.openxmlformats.org/officeDocument/2006/relationships/customXml" Target="../customXml/item1.xml"/><Relationship Id="rId6" Type="http://schemas.openxmlformats.org/officeDocument/2006/relationships/hyperlink" Target="https://www.opafondacija.org/zaum/wp-content/uploads/2017/04/2008_Zorica-ZafirovskaPocketpedia_human_traffic_by_zorica_zafirovska.pdf" TargetMode="External"/><Relationship Id="rId11" Type="http://schemas.openxmlformats.org/officeDocument/2006/relationships/hyperlink" Target="https://seriousinterestsagency.com/zorica-zafirovska/" TargetMode="External"/><Relationship Id="rId24" Type="http://schemas.openxmlformats.org/officeDocument/2006/relationships/theme" Target="theme/theme1.xml"/><Relationship Id="rId5" Type="http://schemas.openxmlformats.org/officeDocument/2006/relationships/hyperlink" Target="https://linktr.ee/zoricazafirovska" TargetMode="External"/><Relationship Id="rId15" Type="http://schemas.openxmlformats.org/officeDocument/2006/relationships/hyperlink" Target="about:blank" TargetMode="External"/><Relationship Id="rId23" Type="http://schemas.microsoft.com/office/2011/relationships/people" Target="people.xml"/><Relationship Id="rId10" Type="http://schemas.openxmlformats.org/officeDocument/2006/relationships/hyperlink" Target="https://residencyunlimited.org/programs/border-crossing-zorica-zafirovska/" TargetMode="External"/><Relationship Id="rId19" Type="http://schemas.openxmlformats.org/officeDocument/2006/relationships/hyperlink" Target="https://youtu.be/zh3oBjdTOoI" TargetMode="External"/><Relationship Id="rId4" Type="http://schemas.openxmlformats.org/officeDocument/2006/relationships/webSettings" Target="webSettings.xml"/><Relationship Id="rId9" Type="http://schemas.openxmlformats.org/officeDocument/2006/relationships/hyperlink" Target="https://issuu.com/ivanakjsamandova/docs/not_your_toy_2020Y" TargetMode="External"/><Relationship Id="rId14" Type="http://schemas.openxmlformats.org/officeDocument/2006/relationships/hyperlink" Target="https://otprojectspace.wordpress.com/2018/09/25/spaces-of-placelessness/" TargetMode="External"/><Relationship Id="rId22" Type="http://schemas.openxmlformats.org/officeDocument/2006/relationships/fontTable" Target="fontTable.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0sqJ0lhbLDT2h+924fcCf8xciQ==">CgMxLjA4AHIhMS11aktaZVA3ck9XZHRaS01MZ1JKUm5BeDR6dDJWYzRu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5569</Words>
  <Characters>31748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Zorica Zafirovska</dc:creator>
  <cp:lastModifiedBy>Microsoft account</cp:lastModifiedBy>
  <cp:revision>7</cp:revision>
  <dcterms:created xsi:type="dcterms:W3CDTF">2024-12-29T02:18:00Z</dcterms:created>
  <dcterms:modified xsi:type="dcterms:W3CDTF">2025-01-04T06:59:00Z</dcterms:modified>
</cp:coreProperties>
</file>